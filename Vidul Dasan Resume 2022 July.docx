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6975" w14:textId="2C1D00E4" w:rsidR="002D6162" w:rsidRDefault="00626D5E" w:rsidP="00E6514B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V</w:t>
      </w:r>
      <w:r w:rsidR="004C72A6">
        <w:rPr>
          <w:rFonts w:ascii="Calibri" w:eastAsia="Calibri" w:hAnsi="Calibri" w:cs="Calibri"/>
          <w:b/>
          <w:color w:val="000000"/>
          <w:sz w:val="44"/>
          <w:szCs w:val="44"/>
        </w:rPr>
        <w:t>idul Dasan</w:t>
      </w:r>
    </w:p>
    <w:p w14:paraId="0E8DFA19" w14:textId="4C3FA916" w:rsidR="008A6760" w:rsidRPr="00E74C0D" w:rsidRDefault="004C72A6" w:rsidP="00E6514B">
      <w:pPr>
        <w:pBdr>
          <w:top w:val="single" w:sz="4" w:space="1" w:color="000000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0"/>
          <w:szCs w:val="20"/>
        </w:rPr>
      </w:pPr>
      <w:r w:rsidRPr="00E74C0D">
        <w:rPr>
          <w:rFonts w:ascii="Calibri" w:eastAsia="Calibri" w:hAnsi="Calibri" w:cs="Calibri"/>
          <w:color w:val="000000"/>
          <w:sz w:val="20"/>
          <w:szCs w:val="20"/>
        </w:rPr>
        <w:t>425</w:t>
      </w:r>
      <w:r w:rsidR="00E74C0D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E74C0D">
        <w:rPr>
          <w:rFonts w:ascii="Calibri" w:eastAsia="Calibri" w:hAnsi="Calibri" w:cs="Calibri"/>
          <w:color w:val="000000"/>
          <w:sz w:val="20"/>
          <w:szCs w:val="20"/>
        </w:rPr>
        <w:t>435</w:t>
      </w:r>
      <w:r w:rsidR="00E74C0D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E74C0D">
        <w:rPr>
          <w:rFonts w:ascii="Calibri" w:eastAsia="Calibri" w:hAnsi="Calibri" w:cs="Calibri"/>
          <w:color w:val="000000"/>
          <w:sz w:val="20"/>
          <w:szCs w:val="20"/>
        </w:rPr>
        <w:t>8056</w:t>
      </w:r>
      <w:r w:rsidR="002D6162" w:rsidRPr="00E74C0D">
        <w:rPr>
          <w:rFonts w:ascii="Calibri" w:eastAsia="Calibri" w:hAnsi="Calibri" w:cs="Calibri"/>
          <w:color w:val="000000"/>
          <w:sz w:val="20"/>
          <w:szCs w:val="20"/>
        </w:rPr>
        <w:t xml:space="preserve"> • </w:t>
      </w:r>
      <w:r w:rsidRPr="00E74C0D">
        <w:rPr>
          <w:rFonts w:ascii="Calibri" w:eastAsia="Calibri" w:hAnsi="Calibri" w:cs="Calibri"/>
          <w:color w:val="000000"/>
          <w:sz w:val="20"/>
          <w:szCs w:val="20"/>
        </w:rPr>
        <w:t>v</w:t>
      </w:r>
      <w:r w:rsidR="00A8543E" w:rsidRPr="00E74C0D">
        <w:rPr>
          <w:rFonts w:ascii="Calibri" w:eastAsia="Calibri" w:hAnsi="Calibri" w:cs="Calibri"/>
          <w:color w:val="000000"/>
          <w:sz w:val="20"/>
          <w:szCs w:val="20"/>
        </w:rPr>
        <w:t>dasan@asu.edu</w:t>
      </w:r>
      <w:r w:rsidR="002D6162" w:rsidRPr="00E74C0D">
        <w:rPr>
          <w:rFonts w:ascii="Calibri" w:eastAsia="Calibri" w:hAnsi="Calibri" w:cs="Calibri"/>
          <w:color w:val="000000"/>
          <w:sz w:val="20"/>
          <w:szCs w:val="20"/>
        </w:rPr>
        <w:t xml:space="preserve"> • </w:t>
      </w:r>
      <w:r w:rsidR="00595396" w:rsidRPr="00E74C0D">
        <w:rPr>
          <w:rStyle w:val="vanity-namedomain"/>
          <w:sz w:val="20"/>
          <w:szCs w:val="20"/>
        </w:rPr>
        <w:t>www.linkedin.com/in/</w:t>
      </w:r>
      <w:r w:rsidR="00595396" w:rsidRPr="00E74C0D">
        <w:rPr>
          <w:rStyle w:val="break-words"/>
          <w:sz w:val="20"/>
          <w:szCs w:val="20"/>
        </w:rPr>
        <w:t>vidul-dasan</w:t>
      </w:r>
    </w:p>
    <w:p w14:paraId="21295709" w14:textId="7285C050" w:rsidR="00FC30AA" w:rsidRDefault="00FC30AA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10"/>
          <w:szCs w:val="10"/>
        </w:rPr>
      </w:pPr>
    </w:p>
    <w:p w14:paraId="59F02229" w14:textId="77777777" w:rsidR="00E6514B" w:rsidRPr="00ED0F38" w:rsidRDefault="00E6514B" w:rsidP="00E6514B">
      <w:pPr>
        <w:pBdr>
          <w:top w:val="nil"/>
          <w:left w:val="nil"/>
          <w:bottom w:val="single" w:sz="4" w:space="1" w:color="000000"/>
          <w:right w:val="nil"/>
          <w:between w:val="nil"/>
        </w:pBdr>
        <w:contextualSpacing/>
        <w:rPr>
          <w:color w:val="000000"/>
        </w:rPr>
      </w:pPr>
      <w:r w:rsidRPr="00ED0F38">
        <w:rPr>
          <w:rFonts w:ascii="Calibri" w:eastAsia="Calibri" w:hAnsi="Calibri" w:cs="Calibri"/>
          <w:b/>
          <w:color w:val="000000"/>
        </w:rPr>
        <w:t>PROFESSIONAL EXPERIENCE</w:t>
      </w:r>
    </w:p>
    <w:p w14:paraId="3765597F" w14:textId="4A30C1C7" w:rsidR="00E6514B" w:rsidRDefault="00E6514B" w:rsidP="00E6514B">
      <w:pPr>
        <w:contextualSpacing/>
        <w:rPr>
          <w:rFonts w:cs="Garamond-Bold"/>
          <w:sz w:val="20"/>
          <w:szCs w:val="21"/>
        </w:rPr>
      </w:pPr>
      <w:r>
        <w:rPr>
          <w:rFonts w:cs="Garamond-Bold"/>
          <w:b/>
          <w:bCs/>
          <w:sz w:val="20"/>
          <w:szCs w:val="21"/>
        </w:rPr>
        <w:t xml:space="preserve">GIS Technician at Apple via RMSI </w:t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</w:r>
      <w:r>
        <w:rPr>
          <w:rFonts w:cs="Garamond-Bold"/>
          <w:sz w:val="20"/>
          <w:szCs w:val="21"/>
        </w:rPr>
        <w:tab/>
        <w:t xml:space="preserve">           May 2022 – Current </w:t>
      </w:r>
    </w:p>
    <w:p w14:paraId="5E9B0A0F" w14:textId="18A36627" w:rsidR="00E46CCC" w:rsidRPr="00E46CCC" w:rsidRDefault="00E46CCC" w:rsidP="00E46CCC">
      <w:pPr>
        <w:pStyle w:val="ListParagraph"/>
        <w:numPr>
          <w:ilvl w:val="0"/>
          <w:numId w:val="24"/>
        </w:numPr>
        <w:spacing w:after="0" w:line="240" w:lineRule="auto"/>
        <w:rPr>
          <w:rFonts w:cs="Garamond-Bold"/>
          <w:sz w:val="18"/>
          <w:szCs w:val="19"/>
        </w:rPr>
      </w:pPr>
      <w:r>
        <w:rPr>
          <w:rFonts w:cs="Garamond-Bold"/>
          <w:sz w:val="18"/>
          <w:szCs w:val="19"/>
        </w:rPr>
        <w:t>Update databases and geometries based on latest available remote sensing data.</w:t>
      </w:r>
    </w:p>
    <w:p w14:paraId="32255636" w14:textId="11C6EF12" w:rsidR="00E46CCC" w:rsidRPr="00884564" w:rsidRDefault="00E46CCC" w:rsidP="00884564">
      <w:pPr>
        <w:pStyle w:val="ListParagraph"/>
        <w:numPr>
          <w:ilvl w:val="0"/>
          <w:numId w:val="24"/>
        </w:numPr>
        <w:spacing w:after="0" w:line="240" w:lineRule="auto"/>
        <w:rPr>
          <w:rFonts w:cs="Garamond-Bold"/>
          <w:sz w:val="18"/>
          <w:szCs w:val="19"/>
        </w:rPr>
      </w:pPr>
      <w:r>
        <w:rPr>
          <w:rFonts w:cs="Garamond-Bold"/>
          <w:sz w:val="18"/>
          <w:szCs w:val="19"/>
        </w:rPr>
        <w:t>Create</w:t>
      </w:r>
      <w:r w:rsidR="00E6514B">
        <w:rPr>
          <w:rFonts w:cs="Garamond-Bold"/>
          <w:sz w:val="18"/>
          <w:szCs w:val="19"/>
        </w:rPr>
        <w:t xml:space="preserve"> workflows for new projects based on </w:t>
      </w:r>
      <w:r>
        <w:rPr>
          <w:rFonts w:cs="Garamond-Bold"/>
          <w:sz w:val="18"/>
          <w:szCs w:val="19"/>
        </w:rPr>
        <w:t xml:space="preserve">project goals, </w:t>
      </w:r>
      <w:r w:rsidR="00884564">
        <w:rPr>
          <w:rFonts w:cs="Garamond-Bold"/>
          <w:sz w:val="18"/>
          <w:szCs w:val="19"/>
        </w:rPr>
        <w:t>client’s needs</w:t>
      </w:r>
      <w:r w:rsidR="00884564">
        <w:rPr>
          <w:rFonts w:cs="Garamond-Bold"/>
          <w:sz w:val="18"/>
          <w:szCs w:val="19"/>
        </w:rPr>
        <w:t>, teams</w:t>
      </w:r>
      <w:r w:rsidR="00884564">
        <w:rPr>
          <w:rFonts w:cs="Garamond-Bold"/>
          <w:sz w:val="18"/>
          <w:szCs w:val="19"/>
        </w:rPr>
        <w:t xml:space="preserve"> skills</w:t>
      </w:r>
      <w:r w:rsidR="00884564">
        <w:rPr>
          <w:rFonts w:cs="Garamond-Bold"/>
          <w:sz w:val="18"/>
          <w:szCs w:val="19"/>
        </w:rPr>
        <w:t xml:space="preserve">, </w:t>
      </w:r>
      <w:r>
        <w:rPr>
          <w:rFonts w:cs="Garamond-Bold"/>
          <w:sz w:val="18"/>
          <w:szCs w:val="19"/>
        </w:rPr>
        <w:t>and available data</w:t>
      </w:r>
      <w:r w:rsidR="00E6514B">
        <w:rPr>
          <w:rFonts w:cs="Garamond-Bold"/>
          <w:sz w:val="18"/>
          <w:szCs w:val="19"/>
        </w:rPr>
        <w:t xml:space="preserve">. </w:t>
      </w:r>
    </w:p>
    <w:p w14:paraId="6C5B573C" w14:textId="16B4F69B" w:rsidR="00E6514B" w:rsidRPr="00711334" w:rsidRDefault="00E6514B" w:rsidP="00E6514B">
      <w:pPr>
        <w:contextualSpacing/>
        <w:rPr>
          <w:rFonts w:cs="Garamond-Bold"/>
          <w:sz w:val="20"/>
          <w:szCs w:val="21"/>
        </w:rPr>
      </w:pPr>
      <w:r w:rsidRPr="00711334">
        <w:rPr>
          <w:rFonts w:cs="Garamond-Bold"/>
          <w:b/>
          <w:bCs/>
          <w:sz w:val="20"/>
          <w:szCs w:val="21"/>
        </w:rPr>
        <w:t>Packing Team Member</w:t>
      </w:r>
      <w:del w:id="0" w:author="Vidul Dasan" w:date="2021-11-15T12:34:00Z">
        <w:r w:rsidRPr="00711334" w:rsidDel="00EB658D">
          <w:rPr>
            <w:rFonts w:cs="Garamond-Bold"/>
            <w:b/>
            <w:bCs/>
            <w:sz w:val="20"/>
            <w:szCs w:val="21"/>
          </w:rPr>
          <w:delText>Meal Prepper</w:delText>
        </w:r>
      </w:del>
      <w:r w:rsidRPr="00711334">
        <w:rPr>
          <w:rFonts w:cs="Garamond-Bold"/>
          <w:b/>
          <w:bCs/>
          <w:sz w:val="20"/>
          <w:szCs w:val="21"/>
        </w:rPr>
        <w:t xml:space="preserve"> at Nature’s Purpose - Meal Prep and Delivery </w:t>
      </w:r>
      <w:r w:rsidRPr="00711334">
        <w:rPr>
          <w:rFonts w:cs="Garamond-Bold"/>
          <w:b/>
          <w:bCs/>
          <w:sz w:val="20"/>
          <w:szCs w:val="21"/>
        </w:rPr>
        <w:tab/>
      </w:r>
      <w:r w:rsidRPr="00711334"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  <w:t xml:space="preserve">          </w:t>
      </w:r>
      <w:r w:rsidRPr="00711334">
        <w:rPr>
          <w:rFonts w:cs="Garamond-Bold"/>
          <w:sz w:val="20"/>
          <w:szCs w:val="21"/>
        </w:rPr>
        <w:t>Oct 2021 – Feb 2022</w:t>
      </w:r>
    </w:p>
    <w:p w14:paraId="072E788F" w14:textId="77777777" w:rsidR="00E6514B" w:rsidRPr="00711334" w:rsidRDefault="00E6514B" w:rsidP="00E6514B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711334">
        <w:rPr>
          <w:sz w:val="18"/>
          <w:szCs w:val="18"/>
        </w:rPr>
        <w:t>Work</w:t>
      </w:r>
      <w:r>
        <w:rPr>
          <w:sz w:val="18"/>
          <w:szCs w:val="18"/>
        </w:rPr>
        <w:t>ed</w:t>
      </w:r>
      <w:r w:rsidRPr="00711334">
        <w:rPr>
          <w:sz w:val="18"/>
          <w:szCs w:val="18"/>
        </w:rPr>
        <w:t xml:space="preserve"> with the Delivery Team to get orders ready on schedule. </w:t>
      </w:r>
    </w:p>
    <w:p w14:paraId="1CD3BED3" w14:textId="77777777" w:rsidR="00E6514B" w:rsidRPr="00711334" w:rsidRDefault="00E6514B" w:rsidP="00E6514B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711334">
        <w:rPr>
          <w:sz w:val="18"/>
          <w:szCs w:val="18"/>
        </w:rPr>
        <w:t>Coordinate</w:t>
      </w:r>
      <w:r>
        <w:rPr>
          <w:sz w:val="18"/>
          <w:szCs w:val="18"/>
        </w:rPr>
        <w:t>d</w:t>
      </w:r>
      <w:r w:rsidRPr="00711334">
        <w:rPr>
          <w:sz w:val="18"/>
          <w:szCs w:val="18"/>
        </w:rPr>
        <w:t xml:space="preserve"> with the Kitchen Team to ensure customers’ dietary needs are met. </w:t>
      </w:r>
    </w:p>
    <w:p w14:paraId="024C52F6" w14:textId="77777777" w:rsidR="00E6514B" w:rsidRPr="00711334" w:rsidRDefault="00E6514B" w:rsidP="00E6514B">
      <w:pPr>
        <w:contextualSpacing/>
        <w:rPr>
          <w:b/>
          <w:sz w:val="20"/>
          <w:szCs w:val="20"/>
        </w:rPr>
      </w:pPr>
      <w:r w:rsidRPr="00711334">
        <w:rPr>
          <w:rFonts w:cs="Garamond-Bold"/>
          <w:b/>
          <w:bCs/>
          <w:sz w:val="20"/>
          <w:szCs w:val="21"/>
        </w:rPr>
        <w:t>Grader at Kumon Tutoring Center</w:t>
      </w:r>
      <w:r w:rsidRPr="00711334"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</w:r>
      <w:r>
        <w:rPr>
          <w:rFonts w:cs="Garamond-Bold"/>
          <w:b/>
          <w:bCs/>
          <w:sz w:val="20"/>
          <w:szCs w:val="21"/>
        </w:rPr>
        <w:tab/>
        <w:t xml:space="preserve">          </w:t>
      </w:r>
      <w:r w:rsidRPr="00711334">
        <w:rPr>
          <w:sz w:val="20"/>
          <w:szCs w:val="20"/>
        </w:rPr>
        <w:t>Oct</w:t>
      </w:r>
      <w:r w:rsidRPr="00711334">
        <w:rPr>
          <w:b/>
          <w:sz w:val="20"/>
          <w:szCs w:val="20"/>
        </w:rPr>
        <w:t xml:space="preserve"> </w:t>
      </w:r>
      <w:r w:rsidRPr="00711334">
        <w:rPr>
          <w:sz w:val="20"/>
          <w:szCs w:val="20"/>
        </w:rPr>
        <w:t>2017 – Aug 2019</w:t>
      </w:r>
    </w:p>
    <w:p w14:paraId="45176495" w14:textId="77777777" w:rsidR="00E6514B" w:rsidRPr="005747AD" w:rsidRDefault="00E6514B" w:rsidP="00E6514B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 w:rsidRPr="005747AD">
        <w:rPr>
          <w:sz w:val="18"/>
          <w:szCs w:val="18"/>
        </w:rPr>
        <w:t xml:space="preserve">Worked with teachers, tutors, and </w:t>
      </w:r>
      <w:r>
        <w:rPr>
          <w:sz w:val="18"/>
          <w:szCs w:val="18"/>
        </w:rPr>
        <w:t xml:space="preserve">other </w:t>
      </w:r>
      <w:r w:rsidRPr="005747AD">
        <w:rPr>
          <w:sz w:val="18"/>
          <w:szCs w:val="18"/>
        </w:rPr>
        <w:t xml:space="preserve">graders to ensure every student received adequate instruction and feedback. </w:t>
      </w:r>
    </w:p>
    <w:p w14:paraId="4499C38F" w14:textId="14F1AE35" w:rsidR="00E6514B" w:rsidRPr="00E6514B" w:rsidRDefault="00E6514B" w:rsidP="00E6514B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>Personally worked with 24+</w:t>
      </w:r>
      <w:r w:rsidRPr="005747AD">
        <w:rPr>
          <w:sz w:val="18"/>
          <w:szCs w:val="18"/>
        </w:rPr>
        <w:t xml:space="preserve"> students of all ages and skill levels in math and reading</w:t>
      </w:r>
      <w:r>
        <w:rPr>
          <w:sz w:val="18"/>
          <w:szCs w:val="18"/>
        </w:rPr>
        <w:t xml:space="preserve"> daily. </w:t>
      </w:r>
    </w:p>
    <w:p w14:paraId="305F6B78" w14:textId="77777777" w:rsidR="00D2141E" w:rsidRDefault="00D2141E" w:rsidP="00E6514B">
      <w:pPr>
        <w:pBdr>
          <w:top w:val="nil"/>
          <w:left w:val="nil"/>
          <w:bottom w:val="single" w:sz="4" w:space="1" w:color="000000"/>
          <w:right w:val="nil"/>
          <w:between w:val="nil"/>
        </w:pBdr>
        <w:contextualSpacing/>
        <w:rPr>
          <w:rFonts w:ascii="Calibri" w:eastAsia="Calibri" w:hAnsi="Calibri" w:cs="Calibri"/>
          <w:b/>
          <w:color w:val="000000"/>
        </w:rPr>
      </w:pPr>
    </w:p>
    <w:p w14:paraId="51938AA8" w14:textId="66C1B591" w:rsidR="00121FF2" w:rsidRPr="00ED0F38" w:rsidRDefault="00121FF2" w:rsidP="00E6514B">
      <w:pPr>
        <w:pBdr>
          <w:top w:val="nil"/>
          <w:left w:val="nil"/>
          <w:bottom w:val="single" w:sz="4" w:space="1" w:color="000000"/>
          <w:right w:val="nil"/>
          <w:between w:val="nil"/>
        </w:pBdr>
        <w:contextualSpacing/>
        <w:rPr>
          <w:color w:val="000000"/>
        </w:rPr>
      </w:pPr>
      <w:r w:rsidRPr="00ED0F38">
        <w:rPr>
          <w:rFonts w:ascii="Calibri" w:eastAsia="Calibri" w:hAnsi="Calibri" w:cs="Calibri"/>
          <w:b/>
          <w:color w:val="000000"/>
        </w:rPr>
        <w:t>EDUCATION</w:t>
      </w:r>
    </w:p>
    <w:p w14:paraId="243B3742" w14:textId="77777777" w:rsidR="00121FF2" w:rsidRPr="00D2049C" w:rsidDel="007838FD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del w:id="1" w:author="Vidul Dasan" w:date="2021-11-11T23:10:00Z"/>
          <w:rFonts w:eastAsia="Calibri" w:cstheme="minorHAnsi"/>
          <w:b/>
          <w:color w:val="000000"/>
          <w:sz w:val="20"/>
          <w:szCs w:val="20"/>
        </w:rPr>
      </w:pPr>
      <w:r w:rsidRPr="00D2049C">
        <w:rPr>
          <w:rFonts w:eastAsia="Calibri" w:cstheme="minorHAnsi"/>
          <w:b/>
          <w:color w:val="000000"/>
          <w:sz w:val="20"/>
          <w:szCs w:val="20"/>
        </w:rPr>
        <w:t>B.S.</w:t>
      </w:r>
      <w:ins w:id="2" w:author="Vidul Dasan" w:date="2021-11-08T23:49:00Z">
        <w:r w:rsidRPr="00D2049C">
          <w:rPr>
            <w:rFonts w:eastAsia="Calibri" w:cstheme="minorHAnsi"/>
            <w:b/>
            <w:color w:val="000000"/>
            <w:sz w:val="20"/>
            <w:szCs w:val="20"/>
          </w:rPr>
          <w:t>P</w:t>
        </w:r>
      </w:ins>
      <w:r w:rsidRPr="00D2049C">
        <w:rPr>
          <w:rFonts w:eastAsia="Calibri" w:cstheme="minorHAnsi"/>
          <w:b/>
          <w:color w:val="000000"/>
          <w:sz w:val="20"/>
          <w:szCs w:val="20"/>
        </w:rPr>
        <w:t>. Urban Planning</w:t>
      </w:r>
      <w:ins w:id="3" w:author="Vidul Dasan" w:date="2021-11-11T23:14:00Z">
        <w:r w:rsidRPr="00D2049C">
          <w:rPr>
            <w:rFonts w:eastAsia="Calibri" w:cstheme="minorHAnsi"/>
            <w:b/>
            <w:color w:val="000000"/>
            <w:sz w:val="20"/>
            <w:szCs w:val="20"/>
          </w:rPr>
          <w:t xml:space="preserve">, </w:t>
        </w:r>
      </w:ins>
    </w:p>
    <w:p w14:paraId="0EC3ABDB" w14:textId="638C1B39" w:rsidR="00121FF2" w:rsidRPr="00D2049C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 w:cstheme="minorHAnsi"/>
          <w:b/>
          <w:color w:val="000000"/>
          <w:sz w:val="20"/>
          <w:szCs w:val="20"/>
        </w:rPr>
      </w:pPr>
      <w:r w:rsidRPr="00D2049C">
        <w:rPr>
          <w:rFonts w:eastAsia="Calibri" w:cstheme="minorHAnsi"/>
          <w:b/>
          <w:color w:val="000000"/>
          <w:sz w:val="20"/>
          <w:szCs w:val="20"/>
        </w:rPr>
        <w:t>Minor</w:t>
      </w:r>
      <w:r w:rsidR="00027D23">
        <w:rPr>
          <w:rFonts w:eastAsia="Calibri" w:cstheme="minorHAnsi"/>
          <w:b/>
          <w:color w:val="000000"/>
          <w:sz w:val="20"/>
          <w:szCs w:val="20"/>
        </w:rPr>
        <w:t xml:space="preserve">: </w:t>
      </w:r>
      <w:r w:rsidRPr="00D2049C">
        <w:rPr>
          <w:rFonts w:eastAsia="Calibri" w:cstheme="minorHAnsi"/>
          <w:b/>
          <w:color w:val="000000"/>
          <w:sz w:val="20"/>
          <w:szCs w:val="20"/>
        </w:rPr>
        <w:t xml:space="preserve">Sustainability </w:t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Pr="00D2049C">
        <w:rPr>
          <w:rFonts w:eastAsia="Calibri" w:cstheme="minorHAnsi"/>
          <w:b/>
          <w:color w:val="000000"/>
          <w:sz w:val="20"/>
          <w:szCs w:val="20"/>
        </w:rPr>
        <w:tab/>
      </w:r>
      <w:r w:rsidR="002D437A" w:rsidRPr="00D2049C">
        <w:rPr>
          <w:rFonts w:eastAsia="Calibri" w:cstheme="minorHAnsi"/>
          <w:b/>
          <w:color w:val="000000"/>
          <w:sz w:val="20"/>
          <w:szCs w:val="20"/>
        </w:rPr>
        <w:t xml:space="preserve"> </w:t>
      </w:r>
      <w:r w:rsidRPr="00D2049C">
        <w:rPr>
          <w:rFonts w:eastAsia="Calibri" w:cstheme="minorHAnsi"/>
          <w:b/>
          <w:color w:val="000000"/>
          <w:sz w:val="20"/>
          <w:szCs w:val="20"/>
        </w:rPr>
        <w:t xml:space="preserve"> </w:t>
      </w:r>
      <w:r w:rsidR="00D2049C">
        <w:rPr>
          <w:rFonts w:eastAsia="Calibri" w:cstheme="minorHAnsi"/>
          <w:b/>
          <w:color w:val="000000"/>
          <w:sz w:val="20"/>
          <w:szCs w:val="20"/>
        </w:rPr>
        <w:t xml:space="preserve">     </w:t>
      </w:r>
      <w:r w:rsidRPr="00D2049C">
        <w:rPr>
          <w:rFonts w:eastAsia="Calibri" w:cstheme="minorHAnsi"/>
          <w:b/>
          <w:color w:val="000000"/>
          <w:sz w:val="20"/>
          <w:szCs w:val="20"/>
        </w:rPr>
        <w:t xml:space="preserve">  </w:t>
      </w:r>
      <w:r w:rsidRPr="00D2049C">
        <w:rPr>
          <w:rFonts w:cstheme="minorHAnsi"/>
          <w:color w:val="000000"/>
          <w:sz w:val="20"/>
          <w:szCs w:val="20"/>
        </w:rPr>
        <w:t>Graduat</w:t>
      </w:r>
      <w:r w:rsidR="002D437A" w:rsidRPr="00D2049C">
        <w:rPr>
          <w:rFonts w:cstheme="minorHAnsi"/>
          <w:color w:val="000000"/>
          <w:sz w:val="20"/>
          <w:szCs w:val="20"/>
        </w:rPr>
        <w:t>ed</w:t>
      </w:r>
      <w:r w:rsidRPr="00D2049C">
        <w:rPr>
          <w:rFonts w:cstheme="minorHAnsi"/>
          <w:color w:val="000000"/>
          <w:sz w:val="20"/>
          <w:szCs w:val="20"/>
        </w:rPr>
        <w:t xml:space="preserve"> May 20</w:t>
      </w:r>
      <w:r w:rsidRPr="00D2049C">
        <w:rPr>
          <w:rFonts w:cstheme="minorHAnsi"/>
          <w:sz w:val="20"/>
          <w:szCs w:val="20"/>
        </w:rPr>
        <w:t>22</w:t>
      </w:r>
      <w:r w:rsidR="00027D23">
        <w:rPr>
          <w:rFonts w:cstheme="minorHAnsi"/>
          <w:sz w:val="20"/>
          <w:szCs w:val="20"/>
        </w:rPr>
        <w:t xml:space="preserve"> </w:t>
      </w:r>
    </w:p>
    <w:p w14:paraId="03A4B1FA" w14:textId="10FD4096" w:rsidR="00121FF2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 w:cstheme="minorHAnsi"/>
          <w:b/>
          <w:color w:val="000000"/>
          <w:sz w:val="20"/>
          <w:szCs w:val="20"/>
        </w:rPr>
      </w:pPr>
      <w:r w:rsidRPr="00D2049C">
        <w:rPr>
          <w:rFonts w:eastAsia="Calibri" w:cstheme="minorHAnsi"/>
          <w:b/>
          <w:color w:val="000000"/>
          <w:sz w:val="20"/>
          <w:szCs w:val="20"/>
        </w:rPr>
        <w:t>Geographic Information Science</w:t>
      </w:r>
      <w:r w:rsidR="00233583">
        <w:rPr>
          <w:rFonts w:eastAsia="Calibri" w:cstheme="minorHAnsi"/>
          <w:b/>
          <w:color w:val="000000"/>
          <w:sz w:val="20"/>
          <w:szCs w:val="20"/>
        </w:rPr>
        <w:t xml:space="preserve"> Certification </w:t>
      </w:r>
    </w:p>
    <w:p w14:paraId="5EA37D07" w14:textId="240BE500" w:rsidR="00027D23" w:rsidRPr="00D2049C" w:rsidRDefault="00027D23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 w:cstheme="minorHAnsi"/>
          <w:b/>
          <w:color w:val="000000"/>
          <w:sz w:val="20"/>
          <w:szCs w:val="20"/>
        </w:rPr>
      </w:pPr>
      <w:r>
        <w:rPr>
          <w:rFonts w:eastAsia="Calibri" w:cstheme="minorHAnsi"/>
          <w:b/>
          <w:color w:val="000000"/>
          <w:sz w:val="20"/>
          <w:szCs w:val="20"/>
        </w:rPr>
        <w:t>GPA: 3.41,</w:t>
      </w:r>
      <w:r w:rsidR="00DC2037">
        <w:rPr>
          <w:rFonts w:eastAsia="Calibri" w:cstheme="minorHAnsi"/>
          <w:b/>
          <w:color w:val="000000"/>
          <w:sz w:val="20"/>
          <w:szCs w:val="20"/>
        </w:rPr>
        <w:t xml:space="preserve"> Cum Laude Honors,</w:t>
      </w:r>
      <w:r>
        <w:rPr>
          <w:rFonts w:eastAsia="Calibri" w:cstheme="minorHAnsi"/>
          <w:b/>
          <w:color w:val="000000"/>
          <w:sz w:val="20"/>
          <w:szCs w:val="20"/>
        </w:rPr>
        <w:t xml:space="preserve"> Deans List for </w:t>
      </w:r>
      <w:r w:rsidR="00DC2037">
        <w:rPr>
          <w:rFonts w:eastAsia="Calibri" w:cstheme="minorHAnsi"/>
          <w:b/>
          <w:color w:val="000000"/>
          <w:sz w:val="20"/>
          <w:szCs w:val="20"/>
        </w:rPr>
        <w:t>3 Semesters</w:t>
      </w:r>
    </w:p>
    <w:p w14:paraId="604C66E3" w14:textId="2ED05203" w:rsidR="00121FF2" w:rsidRPr="00D2049C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 w:rsidRPr="00D2049C">
        <w:rPr>
          <w:sz w:val="20"/>
          <w:szCs w:val="20"/>
        </w:rPr>
        <w:t>Arizona State University, Tempe, A</w:t>
      </w:r>
      <w:r w:rsidR="00DC2037">
        <w:rPr>
          <w:sz w:val="20"/>
          <w:szCs w:val="20"/>
        </w:rPr>
        <w:t>rizona</w:t>
      </w:r>
    </w:p>
    <w:p w14:paraId="788CEE01" w14:textId="57439A0C" w:rsidR="00121FF2" w:rsidRPr="00D2049C" w:rsidRDefault="00121FF2" w:rsidP="00E6514B">
      <w:pPr>
        <w:contextualSpacing/>
        <w:rPr>
          <w:sz w:val="20"/>
          <w:szCs w:val="20"/>
        </w:rPr>
      </w:pPr>
      <w:r w:rsidRPr="00D2049C">
        <w:rPr>
          <w:b/>
          <w:bCs/>
          <w:sz w:val="20"/>
          <w:szCs w:val="20"/>
        </w:rPr>
        <w:t>Relevant Coursework:</w:t>
      </w:r>
      <w:r w:rsidRPr="00D2049C">
        <w:rPr>
          <w:sz w:val="20"/>
          <w:szCs w:val="20"/>
        </w:rPr>
        <w:t xml:space="preserve"> </w:t>
      </w:r>
      <w:r w:rsidR="00E356E0" w:rsidRPr="00E356E0">
        <w:rPr>
          <w:sz w:val="18"/>
          <w:szCs w:val="18"/>
        </w:rPr>
        <w:t xml:space="preserve">Geographic Information Science, </w:t>
      </w:r>
      <w:r w:rsidR="00E356E0" w:rsidRPr="00233583">
        <w:rPr>
          <w:sz w:val="18"/>
          <w:szCs w:val="18"/>
        </w:rPr>
        <w:t xml:space="preserve">Cartography and Georeferencing, </w:t>
      </w:r>
      <w:r w:rsidR="00E356E0">
        <w:rPr>
          <w:sz w:val="20"/>
          <w:szCs w:val="20"/>
        </w:rPr>
        <w:t xml:space="preserve"> </w:t>
      </w:r>
      <w:r w:rsidRPr="00233583">
        <w:rPr>
          <w:sz w:val="18"/>
          <w:szCs w:val="18"/>
        </w:rPr>
        <w:t>City Structure</w:t>
      </w:r>
      <w:r w:rsidR="00182924" w:rsidRPr="00233583">
        <w:rPr>
          <w:sz w:val="18"/>
          <w:szCs w:val="18"/>
        </w:rPr>
        <w:t>s and Planning, Planning and Research Methods</w:t>
      </w:r>
      <w:r w:rsidRPr="00233583">
        <w:rPr>
          <w:sz w:val="18"/>
          <w:szCs w:val="18"/>
        </w:rPr>
        <w:t>, Environmental Justice,</w:t>
      </w:r>
      <w:r w:rsidR="00182924" w:rsidRPr="00233583">
        <w:rPr>
          <w:sz w:val="18"/>
          <w:szCs w:val="18"/>
        </w:rPr>
        <w:t xml:space="preserve"> </w:t>
      </w:r>
      <w:r w:rsidR="00D02584" w:rsidRPr="00233583">
        <w:rPr>
          <w:sz w:val="18"/>
          <w:szCs w:val="18"/>
        </w:rPr>
        <w:t xml:space="preserve">Geology, </w:t>
      </w:r>
      <w:r w:rsidR="002D437A" w:rsidRPr="00233583">
        <w:rPr>
          <w:sz w:val="18"/>
          <w:szCs w:val="18"/>
        </w:rPr>
        <w:t>Statistics</w:t>
      </w:r>
    </w:p>
    <w:p w14:paraId="36620128" w14:textId="72A20D63" w:rsidR="00D02584" w:rsidRPr="00E356E0" w:rsidRDefault="00D02584" w:rsidP="00E6514B">
      <w:pPr>
        <w:contextualSpacing/>
        <w:rPr>
          <w:sz w:val="20"/>
          <w:szCs w:val="20"/>
        </w:rPr>
      </w:pPr>
      <w:r w:rsidRPr="00D2049C">
        <w:rPr>
          <w:b/>
          <w:bCs/>
          <w:sz w:val="20"/>
          <w:szCs w:val="20"/>
        </w:rPr>
        <w:t>Software</w:t>
      </w:r>
      <w:r w:rsidR="00121FF2" w:rsidRPr="00D2049C">
        <w:rPr>
          <w:b/>
          <w:bCs/>
          <w:sz w:val="20"/>
          <w:szCs w:val="20"/>
        </w:rPr>
        <w:t xml:space="preserve"> </w:t>
      </w:r>
      <w:r w:rsidR="00672602" w:rsidRPr="00D2049C">
        <w:rPr>
          <w:b/>
          <w:bCs/>
          <w:sz w:val="20"/>
          <w:szCs w:val="20"/>
        </w:rPr>
        <w:t>Proficiencies</w:t>
      </w:r>
      <w:r w:rsidR="00121FF2" w:rsidRPr="00D2049C">
        <w:rPr>
          <w:b/>
          <w:bCs/>
          <w:sz w:val="20"/>
          <w:szCs w:val="20"/>
        </w:rPr>
        <w:t xml:space="preserve">: </w:t>
      </w:r>
      <w:r w:rsidR="00CA0C58" w:rsidRPr="00233583">
        <w:rPr>
          <w:sz w:val="18"/>
          <w:szCs w:val="18"/>
        </w:rPr>
        <w:t xml:space="preserve">ArcMap, </w:t>
      </w:r>
      <w:proofErr w:type="spellStart"/>
      <w:r w:rsidR="00CA0C58" w:rsidRPr="00233583">
        <w:rPr>
          <w:sz w:val="18"/>
          <w:szCs w:val="18"/>
        </w:rPr>
        <w:t>ArcScene</w:t>
      </w:r>
      <w:proofErr w:type="spellEnd"/>
      <w:r w:rsidR="00121FF2" w:rsidRPr="00233583">
        <w:rPr>
          <w:sz w:val="18"/>
          <w:szCs w:val="18"/>
        </w:rPr>
        <w:t>,</w:t>
      </w:r>
      <w:r w:rsidR="002D437A" w:rsidRPr="00233583">
        <w:rPr>
          <w:sz w:val="18"/>
          <w:szCs w:val="18"/>
        </w:rPr>
        <w:t xml:space="preserve"> Arc</w:t>
      </w:r>
      <w:r w:rsidR="00182924" w:rsidRPr="00233583">
        <w:rPr>
          <w:sz w:val="18"/>
          <w:szCs w:val="18"/>
        </w:rPr>
        <w:t>GIS Online</w:t>
      </w:r>
      <w:r w:rsidR="00D2141E">
        <w:rPr>
          <w:sz w:val="18"/>
          <w:szCs w:val="18"/>
        </w:rPr>
        <w:t xml:space="preserve">, QGIS, </w:t>
      </w:r>
      <w:r w:rsidR="002D56F0">
        <w:rPr>
          <w:sz w:val="18"/>
          <w:szCs w:val="18"/>
        </w:rPr>
        <w:t xml:space="preserve">SQL, </w:t>
      </w:r>
      <w:proofErr w:type="spellStart"/>
      <w:r w:rsidR="00D2141E">
        <w:rPr>
          <w:sz w:val="18"/>
          <w:szCs w:val="18"/>
        </w:rPr>
        <w:t>FusionX</w:t>
      </w:r>
      <w:proofErr w:type="spellEnd"/>
      <w:r w:rsidR="00D2141E">
        <w:rPr>
          <w:sz w:val="18"/>
          <w:szCs w:val="18"/>
        </w:rPr>
        <w:t>, FME</w:t>
      </w:r>
      <w:r w:rsidR="002D437A" w:rsidRPr="00233583">
        <w:rPr>
          <w:sz w:val="18"/>
          <w:szCs w:val="18"/>
        </w:rPr>
        <w:t>,</w:t>
      </w:r>
      <w:r w:rsidR="00D2141E">
        <w:rPr>
          <w:sz w:val="18"/>
          <w:szCs w:val="18"/>
        </w:rPr>
        <w:t xml:space="preserve"> </w:t>
      </w:r>
      <w:r w:rsidR="00121FF2" w:rsidRPr="00233583">
        <w:rPr>
          <w:sz w:val="18"/>
          <w:szCs w:val="18"/>
        </w:rPr>
        <w:t>Microsoft Office Suite, Adobe Creative Cloud Suite, MATLAB</w:t>
      </w:r>
      <w:r w:rsidR="00E356E0">
        <w:rPr>
          <w:sz w:val="18"/>
          <w:szCs w:val="18"/>
        </w:rPr>
        <w:t>, Google</w:t>
      </w:r>
      <w:r w:rsidRPr="00233583">
        <w:rPr>
          <w:sz w:val="18"/>
          <w:szCs w:val="18"/>
        </w:rPr>
        <w:t xml:space="preserve"> </w:t>
      </w:r>
    </w:p>
    <w:p w14:paraId="7BAFDFC0" w14:textId="77777777" w:rsidR="00121FF2" w:rsidRPr="00A1444C" w:rsidRDefault="00121FF2" w:rsidP="00E6514B">
      <w:pPr>
        <w:contextualSpacing/>
        <w:rPr>
          <w:sz w:val="10"/>
          <w:szCs w:val="10"/>
        </w:rPr>
      </w:pPr>
    </w:p>
    <w:p w14:paraId="33C2D077" w14:textId="77777777" w:rsidR="00121FF2" w:rsidRPr="00ED0F38" w:rsidRDefault="00121FF2" w:rsidP="00E6514B">
      <w:pPr>
        <w:pBdr>
          <w:top w:val="nil"/>
          <w:left w:val="nil"/>
          <w:bottom w:val="single" w:sz="4" w:space="1" w:color="000000"/>
          <w:right w:val="nil"/>
          <w:between w:val="nil"/>
        </w:pBdr>
        <w:contextualSpacing/>
        <w:rPr>
          <w:color w:val="000000"/>
        </w:rPr>
      </w:pPr>
      <w:r w:rsidRPr="00ED0F38">
        <w:rPr>
          <w:rFonts w:ascii="Calibri" w:eastAsia="Calibri" w:hAnsi="Calibri" w:cs="Calibri"/>
          <w:b/>
          <w:color w:val="000000"/>
        </w:rPr>
        <w:t>ACADEMIC PROJECTS</w:t>
      </w:r>
    </w:p>
    <w:p w14:paraId="73DFAA75" w14:textId="7E765ED5" w:rsidR="008F51D5" w:rsidRPr="00233583" w:rsidRDefault="008F51D5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233583">
        <w:rPr>
          <w:b/>
          <w:bCs/>
          <w:color w:val="000000"/>
          <w:sz w:val="20"/>
          <w:szCs w:val="20"/>
        </w:rPr>
        <w:t xml:space="preserve">GIS Analysis of Green Space and Demographics in Denver, Colorado </w:t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  <w:t xml:space="preserve">          </w:t>
      </w:r>
      <w:r w:rsidRPr="00233583">
        <w:rPr>
          <w:color w:val="000000"/>
          <w:sz w:val="20"/>
          <w:szCs w:val="20"/>
        </w:rPr>
        <w:t>Spring 2022</w:t>
      </w:r>
    </w:p>
    <w:p w14:paraId="2B335C48" w14:textId="11EDB40C" w:rsidR="008F51D5" w:rsidRPr="00233583" w:rsidRDefault="008F51D5" w:rsidP="00E6514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33583">
        <w:rPr>
          <w:color w:val="000000"/>
          <w:sz w:val="18"/>
          <w:szCs w:val="18"/>
        </w:rPr>
        <w:t xml:space="preserve">Determined </w:t>
      </w:r>
      <w:r w:rsidR="00BA4B1E" w:rsidRPr="00233583">
        <w:rPr>
          <w:color w:val="000000"/>
          <w:sz w:val="18"/>
          <w:szCs w:val="18"/>
        </w:rPr>
        <w:t xml:space="preserve">that census block groups with children aged 5-13 are </w:t>
      </w:r>
      <w:r w:rsidR="00233583">
        <w:rPr>
          <w:color w:val="000000"/>
          <w:sz w:val="18"/>
          <w:szCs w:val="18"/>
        </w:rPr>
        <w:t xml:space="preserve">statistically </w:t>
      </w:r>
      <w:r w:rsidR="00BA4B1E" w:rsidRPr="00233583">
        <w:rPr>
          <w:color w:val="000000"/>
          <w:sz w:val="18"/>
          <w:szCs w:val="18"/>
        </w:rPr>
        <w:t xml:space="preserve">more likely than census block groups with large Hispanic populations to have </w:t>
      </w:r>
      <w:r w:rsidR="00737777" w:rsidRPr="00233583">
        <w:rPr>
          <w:color w:val="000000"/>
          <w:sz w:val="18"/>
          <w:szCs w:val="18"/>
        </w:rPr>
        <w:t xml:space="preserve">walking </w:t>
      </w:r>
      <w:r w:rsidRPr="00233583">
        <w:rPr>
          <w:color w:val="000000"/>
          <w:sz w:val="18"/>
          <w:szCs w:val="18"/>
        </w:rPr>
        <w:t xml:space="preserve">access to </w:t>
      </w:r>
      <w:r w:rsidR="00BA4B1E" w:rsidRPr="00233583">
        <w:rPr>
          <w:color w:val="000000"/>
          <w:sz w:val="18"/>
          <w:szCs w:val="18"/>
        </w:rPr>
        <w:t xml:space="preserve">recreational </w:t>
      </w:r>
      <w:r w:rsidRPr="00233583">
        <w:rPr>
          <w:color w:val="000000"/>
          <w:sz w:val="18"/>
          <w:szCs w:val="18"/>
        </w:rPr>
        <w:t xml:space="preserve">green spaces </w:t>
      </w:r>
      <w:r w:rsidR="00BA4B1E" w:rsidRPr="00233583">
        <w:rPr>
          <w:color w:val="000000"/>
          <w:sz w:val="18"/>
          <w:szCs w:val="18"/>
        </w:rPr>
        <w:t>in Denver, Colorado</w:t>
      </w:r>
      <w:r w:rsidR="00E74C0D" w:rsidRPr="00233583">
        <w:rPr>
          <w:color w:val="000000"/>
          <w:sz w:val="18"/>
          <w:szCs w:val="18"/>
        </w:rPr>
        <w:t xml:space="preserve">. </w:t>
      </w:r>
    </w:p>
    <w:p w14:paraId="216D6863" w14:textId="14CE13CD" w:rsidR="00E83109" w:rsidRPr="00233583" w:rsidRDefault="00E83109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233583">
        <w:rPr>
          <w:b/>
          <w:bCs/>
          <w:color w:val="000000"/>
          <w:sz w:val="20"/>
          <w:szCs w:val="20"/>
        </w:rPr>
        <w:t xml:space="preserve">COVID-19 Impact on </w:t>
      </w:r>
      <w:r w:rsidR="00233583">
        <w:rPr>
          <w:b/>
          <w:bCs/>
          <w:color w:val="000000"/>
          <w:sz w:val="20"/>
          <w:szCs w:val="20"/>
        </w:rPr>
        <w:t>Tempe Bus and Light Rail</w:t>
      </w:r>
      <w:r w:rsidRPr="00233583">
        <w:rPr>
          <w:b/>
          <w:bCs/>
          <w:color w:val="000000"/>
          <w:sz w:val="20"/>
          <w:szCs w:val="20"/>
        </w:rPr>
        <w:t xml:space="preserve"> Ridership  </w:t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  <w:t xml:space="preserve">          </w:t>
      </w:r>
      <w:r w:rsidRPr="00233583">
        <w:rPr>
          <w:color w:val="000000"/>
          <w:sz w:val="20"/>
          <w:szCs w:val="20"/>
        </w:rPr>
        <w:t>Spring 2022</w:t>
      </w:r>
    </w:p>
    <w:p w14:paraId="5D8C0B69" w14:textId="34F63913" w:rsidR="00E74C0D" w:rsidRPr="00233583" w:rsidRDefault="00E83109" w:rsidP="00E6514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33583">
        <w:rPr>
          <w:color w:val="000000"/>
          <w:sz w:val="18"/>
          <w:szCs w:val="18"/>
        </w:rPr>
        <w:t>Use</w:t>
      </w:r>
      <w:r w:rsidR="00D665F4" w:rsidRPr="00233583">
        <w:rPr>
          <w:color w:val="000000"/>
          <w:sz w:val="18"/>
          <w:szCs w:val="18"/>
        </w:rPr>
        <w:t>d</w:t>
      </w:r>
      <w:r w:rsidRPr="00233583">
        <w:rPr>
          <w:color w:val="000000"/>
          <w:sz w:val="18"/>
          <w:szCs w:val="18"/>
        </w:rPr>
        <w:t xml:space="preserve"> existing research, ASU student data, weekly COVID-19 data</w:t>
      </w:r>
      <w:r w:rsidR="00D665F4" w:rsidRPr="00233583">
        <w:rPr>
          <w:color w:val="000000"/>
          <w:sz w:val="18"/>
          <w:szCs w:val="18"/>
        </w:rPr>
        <w:t>, weather data, and City of Tempe public transit ridership data</w:t>
      </w:r>
      <w:r w:rsidRPr="00233583">
        <w:rPr>
          <w:color w:val="000000"/>
          <w:sz w:val="18"/>
          <w:szCs w:val="18"/>
        </w:rPr>
        <w:t xml:space="preserve"> </w:t>
      </w:r>
      <w:r w:rsidR="00E74C0D" w:rsidRPr="00233583">
        <w:rPr>
          <w:color w:val="000000"/>
          <w:sz w:val="18"/>
          <w:szCs w:val="18"/>
        </w:rPr>
        <w:t>and</w:t>
      </w:r>
      <w:r w:rsidRPr="00233583">
        <w:rPr>
          <w:color w:val="000000"/>
          <w:sz w:val="18"/>
          <w:szCs w:val="18"/>
        </w:rPr>
        <w:t xml:space="preserve"> determine</w:t>
      </w:r>
      <w:r w:rsidR="00E74C0D" w:rsidRPr="00233583">
        <w:rPr>
          <w:color w:val="000000"/>
          <w:sz w:val="18"/>
          <w:szCs w:val="18"/>
        </w:rPr>
        <w:t>d temperature has the strongest correlation with transit ridership</w:t>
      </w:r>
      <w:r w:rsidR="00233583">
        <w:rPr>
          <w:color w:val="000000"/>
          <w:sz w:val="18"/>
          <w:szCs w:val="18"/>
        </w:rPr>
        <w:t xml:space="preserve">. </w:t>
      </w:r>
    </w:p>
    <w:p w14:paraId="6075CC50" w14:textId="26B3BE2A" w:rsidR="00676002" w:rsidRPr="00233583" w:rsidRDefault="00B06C67" w:rsidP="00E651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33583">
        <w:rPr>
          <w:b/>
          <w:bCs/>
          <w:color w:val="000000"/>
          <w:sz w:val="20"/>
          <w:szCs w:val="20"/>
        </w:rPr>
        <w:t>Crop</w:t>
      </w:r>
      <w:r w:rsidR="00676002" w:rsidRPr="00233583">
        <w:rPr>
          <w:b/>
          <w:bCs/>
          <w:color w:val="000000"/>
          <w:sz w:val="20"/>
          <w:szCs w:val="20"/>
        </w:rPr>
        <w:t xml:space="preserve"> Site Suitability</w:t>
      </w:r>
      <w:r w:rsidR="00250070" w:rsidRPr="00233583">
        <w:rPr>
          <w:b/>
          <w:bCs/>
          <w:color w:val="000000"/>
          <w:sz w:val="20"/>
          <w:szCs w:val="20"/>
        </w:rPr>
        <w:t xml:space="preserve"> </w:t>
      </w:r>
      <w:r w:rsidR="00577418" w:rsidRPr="00233583">
        <w:rPr>
          <w:b/>
          <w:bCs/>
          <w:color w:val="000000"/>
          <w:sz w:val="20"/>
          <w:szCs w:val="20"/>
        </w:rPr>
        <w:t>with</w:t>
      </w:r>
      <w:r w:rsidR="00957C9A" w:rsidRPr="00233583">
        <w:rPr>
          <w:b/>
          <w:bCs/>
          <w:color w:val="000000"/>
          <w:sz w:val="20"/>
          <w:szCs w:val="20"/>
        </w:rPr>
        <w:t xml:space="preserve"> Weighted Overlay</w:t>
      </w:r>
      <w:r w:rsidR="00577418" w:rsidRPr="00233583">
        <w:rPr>
          <w:b/>
          <w:bCs/>
          <w:color w:val="000000"/>
          <w:sz w:val="20"/>
          <w:szCs w:val="20"/>
        </w:rPr>
        <w:t xml:space="preserve"> </w:t>
      </w:r>
      <w:r w:rsidR="00250070" w:rsidRPr="00233583">
        <w:rPr>
          <w:b/>
          <w:bCs/>
          <w:color w:val="000000"/>
          <w:sz w:val="20"/>
          <w:szCs w:val="20"/>
        </w:rPr>
        <w:t xml:space="preserve">Analysis </w:t>
      </w:r>
      <w:r w:rsidRPr="00233583">
        <w:rPr>
          <w:color w:val="000000"/>
          <w:sz w:val="20"/>
          <w:szCs w:val="20"/>
        </w:rPr>
        <w:tab/>
      </w:r>
      <w:r w:rsidR="00676002" w:rsidRPr="00233583">
        <w:rPr>
          <w:color w:val="000000"/>
          <w:sz w:val="20"/>
          <w:szCs w:val="20"/>
        </w:rPr>
        <w:tab/>
      </w:r>
      <w:r w:rsidR="00676002" w:rsidRPr="00233583">
        <w:rPr>
          <w:color w:val="000000"/>
          <w:sz w:val="20"/>
          <w:szCs w:val="20"/>
        </w:rPr>
        <w:tab/>
      </w:r>
      <w:r w:rsidR="00676002" w:rsidRPr="00233583">
        <w:rPr>
          <w:color w:val="000000"/>
          <w:sz w:val="20"/>
          <w:szCs w:val="20"/>
        </w:rPr>
        <w:tab/>
      </w:r>
      <w:r w:rsidR="00676002" w:rsidRP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  <w:t xml:space="preserve">          </w:t>
      </w:r>
      <w:r w:rsidR="00676002" w:rsidRPr="00233583">
        <w:rPr>
          <w:color w:val="000000"/>
          <w:sz w:val="20"/>
          <w:szCs w:val="20"/>
        </w:rPr>
        <w:t>Spring 2022</w:t>
      </w:r>
    </w:p>
    <w:p w14:paraId="47B3D2E8" w14:textId="6000D269" w:rsidR="00B06C67" w:rsidRPr="00233583" w:rsidRDefault="00B06C67" w:rsidP="00E6514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33583">
        <w:rPr>
          <w:color w:val="000000"/>
          <w:sz w:val="18"/>
          <w:szCs w:val="18"/>
        </w:rPr>
        <w:t xml:space="preserve">Use conversion tools to convert vector data to raster data for </w:t>
      </w:r>
      <w:r w:rsidR="00D665F4" w:rsidRPr="00233583">
        <w:rPr>
          <w:color w:val="000000"/>
          <w:sz w:val="18"/>
          <w:szCs w:val="18"/>
        </w:rPr>
        <w:t>weighted overlay</w:t>
      </w:r>
      <w:r w:rsidRPr="00233583">
        <w:rPr>
          <w:color w:val="000000"/>
          <w:sz w:val="18"/>
          <w:szCs w:val="18"/>
        </w:rPr>
        <w:t xml:space="preserve"> analysis</w:t>
      </w:r>
      <w:r w:rsidR="00D665F4" w:rsidRPr="00233583">
        <w:rPr>
          <w:color w:val="000000"/>
          <w:sz w:val="18"/>
          <w:szCs w:val="18"/>
        </w:rPr>
        <w:t xml:space="preserve"> to determine</w:t>
      </w:r>
      <w:r w:rsidR="00672602" w:rsidRPr="00233583">
        <w:rPr>
          <w:color w:val="000000"/>
          <w:sz w:val="18"/>
          <w:szCs w:val="18"/>
        </w:rPr>
        <w:t xml:space="preserve"> crop site </w:t>
      </w:r>
      <w:r w:rsidR="00D665F4" w:rsidRPr="00233583">
        <w:rPr>
          <w:color w:val="000000"/>
          <w:sz w:val="18"/>
          <w:szCs w:val="18"/>
        </w:rPr>
        <w:t>suitability</w:t>
      </w:r>
      <w:r w:rsidRPr="00233583">
        <w:rPr>
          <w:color w:val="000000"/>
          <w:sz w:val="18"/>
          <w:szCs w:val="18"/>
        </w:rPr>
        <w:t>.</w:t>
      </w:r>
    </w:p>
    <w:p w14:paraId="22FA7099" w14:textId="3C1EE3F1" w:rsidR="00A1444C" w:rsidRPr="00233583" w:rsidRDefault="00650DA5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233583">
        <w:rPr>
          <w:b/>
          <w:bCs/>
          <w:color w:val="000000"/>
          <w:sz w:val="20"/>
          <w:szCs w:val="20"/>
        </w:rPr>
        <w:t xml:space="preserve">Polygon Interpolation of Phoenix Light Rail Service Area </w:t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P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</w:r>
      <w:r w:rsidR="00233583">
        <w:rPr>
          <w:color w:val="000000"/>
          <w:sz w:val="20"/>
          <w:szCs w:val="20"/>
        </w:rPr>
        <w:tab/>
        <w:t xml:space="preserve">          </w:t>
      </w:r>
      <w:r w:rsidRPr="00233583">
        <w:rPr>
          <w:color w:val="000000"/>
          <w:sz w:val="20"/>
          <w:szCs w:val="20"/>
        </w:rPr>
        <w:t>Spring 2022</w:t>
      </w:r>
    </w:p>
    <w:p w14:paraId="0ED870DC" w14:textId="3BEDE48E" w:rsidR="00650DA5" w:rsidRPr="00233583" w:rsidRDefault="00233583" w:rsidP="00E6514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33583">
        <w:rPr>
          <w:color w:val="000000"/>
          <w:sz w:val="18"/>
          <w:szCs w:val="18"/>
        </w:rPr>
        <w:t>Used g</w:t>
      </w:r>
      <w:r w:rsidR="00650DA5" w:rsidRPr="00233583">
        <w:rPr>
          <w:color w:val="000000"/>
          <w:sz w:val="18"/>
          <w:szCs w:val="18"/>
        </w:rPr>
        <w:t>eometric analysis at census tract and block group levels for populations serviceable by the Phoenix Light Rail</w:t>
      </w:r>
      <w:r w:rsidR="00D665F4" w:rsidRPr="00233583">
        <w:rPr>
          <w:color w:val="000000"/>
          <w:sz w:val="18"/>
          <w:szCs w:val="18"/>
        </w:rPr>
        <w:t xml:space="preserve"> to show the differences between the scale of data used. </w:t>
      </w:r>
    </w:p>
    <w:p w14:paraId="49FA86EA" w14:textId="519AFF88" w:rsidR="00650DA5" w:rsidRPr="00233583" w:rsidRDefault="00650DA5" w:rsidP="00E6514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33583">
        <w:rPr>
          <w:color w:val="000000"/>
          <w:sz w:val="18"/>
          <w:szCs w:val="18"/>
        </w:rPr>
        <w:t>Use</w:t>
      </w:r>
      <w:r w:rsidR="00D665F4" w:rsidRPr="00233583">
        <w:rPr>
          <w:color w:val="000000"/>
          <w:sz w:val="18"/>
          <w:szCs w:val="18"/>
        </w:rPr>
        <w:t>d</w:t>
      </w:r>
      <w:r w:rsidRPr="00233583">
        <w:rPr>
          <w:color w:val="000000"/>
          <w:sz w:val="18"/>
          <w:szCs w:val="18"/>
        </w:rPr>
        <w:t xml:space="preserve"> areal interpolation</w:t>
      </w:r>
      <w:r w:rsidR="005747AD">
        <w:rPr>
          <w:color w:val="000000"/>
          <w:sz w:val="18"/>
          <w:szCs w:val="18"/>
        </w:rPr>
        <w:t xml:space="preserve"> on</w:t>
      </w:r>
      <w:r w:rsidRPr="00233583">
        <w:rPr>
          <w:color w:val="000000"/>
          <w:sz w:val="18"/>
          <w:szCs w:val="18"/>
        </w:rPr>
        <w:t xml:space="preserve"> census tracts and block groups to get a more accurate estimate of the serviceable populations and ranges. </w:t>
      </w:r>
    </w:p>
    <w:p w14:paraId="1B1BBB61" w14:textId="2D2EBD8E" w:rsidR="00121FF2" w:rsidRPr="00711334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711334">
        <w:rPr>
          <w:b/>
          <w:bCs/>
          <w:color w:val="000000"/>
          <w:sz w:val="20"/>
          <w:szCs w:val="20"/>
        </w:rPr>
        <w:t xml:space="preserve">Community Environmental Burdens and Benefits Analysis </w:t>
      </w:r>
      <w:r w:rsidRP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</w:r>
      <w:r w:rsidR="00711334">
        <w:rPr>
          <w:color w:val="000000"/>
          <w:sz w:val="20"/>
          <w:szCs w:val="20"/>
        </w:rPr>
        <w:tab/>
        <w:t xml:space="preserve">               </w:t>
      </w:r>
      <w:r w:rsidRPr="00711334">
        <w:rPr>
          <w:color w:val="000000"/>
          <w:sz w:val="20"/>
          <w:szCs w:val="20"/>
        </w:rPr>
        <w:t>Fall 2021</w:t>
      </w:r>
    </w:p>
    <w:p w14:paraId="11F0408C" w14:textId="1F212E4D" w:rsidR="00121FF2" w:rsidRPr="00711334" w:rsidRDefault="00121FF2" w:rsidP="00E6514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711334">
        <w:rPr>
          <w:color w:val="000000"/>
          <w:sz w:val="18"/>
          <w:szCs w:val="18"/>
        </w:rPr>
        <w:t>Use Superfund Sites Portal, EPA T</w:t>
      </w:r>
      <w:r w:rsidR="004011B3" w:rsidRPr="00711334">
        <w:rPr>
          <w:color w:val="000000"/>
          <w:sz w:val="18"/>
          <w:szCs w:val="18"/>
        </w:rPr>
        <w:t xml:space="preserve">oxic </w:t>
      </w:r>
      <w:r w:rsidRPr="00711334">
        <w:rPr>
          <w:color w:val="000000"/>
          <w:sz w:val="18"/>
          <w:szCs w:val="18"/>
        </w:rPr>
        <w:t>R</w:t>
      </w:r>
      <w:r w:rsidR="004011B3" w:rsidRPr="00711334">
        <w:rPr>
          <w:color w:val="000000"/>
          <w:sz w:val="18"/>
          <w:szCs w:val="18"/>
        </w:rPr>
        <w:t xml:space="preserve">elease </w:t>
      </w:r>
      <w:r w:rsidRPr="00711334">
        <w:rPr>
          <w:color w:val="000000"/>
          <w:sz w:val="18"/>
          <w:szCs w:val="18"/>
        </w:rPr>
        <w:t>I</w:t>
      </w:r>
      <w:r w:rsidR="004011B3" w:rsidRPr="00711334">
        <w:rPr>
          <w:color w:val="000000"/>
          <w:sz w:val="18"/>
          <w:szCs w:val="18"/>
        </w:rPr>
        <w:t>nventory</w:t>
      </w:r>
      <w:r w:rsidRPr="00711334">
        <w:rPr>
          <w:color w:val="000000"/>
          <w:sz w:val="18"/>
          <w:szCs w:val="18"/>
        </w:rPr>
        <w:t xml:space="preserve"> and Hazardous Waste Portals, Google Maps</w:t>
      </w:r>
      <w:r w:rsidR="00711334">
        <w:rPr>
          <w:color w:val="000000"/>
          <w:sz w:val="18"/>
          <w:szCs w:val="18"/>
        </w:rPr>
        <w:t>,</w:t>
      </w:r>
      <w:r w:rsidRPr="00711334">
        <w:rPr>
          <w:color w:val="000000"/>
          <w:sz w:val="18"/>
          <w:szCs w:val="18"/>
        </w:rPr>
        <w:t xml:space="preserve"> and </w:t>
      </w:r>
      <w:r w:rsidR="00711334">
        <w:rPr>
          <w:color w:val="000000"/>
          <w:sz w:val="18"/>
          <w:szCs w:val="18"/>
        </w:rPr>
        <w:t xml:space="preserve">Google </w:t>
      </w:r>
      <w:r w:rsidRPr="00711334">
        <w:rPr>
          <w:color w:val="000000"/>
          <w:sz w:val="18"/>
          <w:szCs w:val="18"/>
        </w:rPr>
        <w:t>Street View to determine burdens and benefits</w:t>
      </w:r>
      <w:r w:rsidR="00711334">
        <w:rPr>
          <w:color w:val="000000"/>
          <w:sz w:val="18"/>
          <w:szCs w:val="18"/>
        </w:rPr>
        <w:t xml:space="preserve"> through an environmental justice</w:t>
      </w:r>
      <w:r w:rsidRPr="00711334">
        <w:rPr>
          <w:color w:val="000000"/>
          <w:sz w:val="18"/>
          <w:szCs w:val="18"/>
        </w:rPr>
        <w:t xml:space="preserve"> </w:t>
      </w:r>
      <w:r w:rsidR="00711334">
        <w:rPr>
          <w:color w:val="000000"/>
          <w:sz w:val="18"/>
          <w:szCs w:val="18"/>
        </w:rPr>
        <w:t xml:space="preserve">framework </w:t>
      </w:r>
      <w:r w:rsidRPr="00711334">
        <w:rPr>
          <w:color w:val="000000"/>
          <w:sz w:val="18"/>
          <w:szCs w:val="18"/>
        </w:rPr>
        <w:t xml:space="preserve">in a South Phoenix community.  </w:t>
      </w:r>
    </w:p>
    <w:p w14:paraId="48E8F933" w14:textId="317ACDC0" w:rsidR="00121FF2" w:rsidRPr="00711334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18"/>
          <w:szCs w:val="18"/>
        </w:rPr>
      </w:pPr>
      <w:r w:rsidRPr="00711334">
        <w:rPr>
          <w:b/>
          <w:bCs/>
          <w:color w:val="000000"/>
          <w:sz w:val="20"/>
          <w:szCs w:val="20"/>
        </w:rPr>
        <w:t xml:space="preserve">Transportation Signature Research Project </w:t>
      </w:r>
      <w:r w:rsidRPr="00711334">
        <w:rPr>
          <w:b/>
          <w:bCs/>
          <w:color w:val="000000"/>
          <w:sz w:val="18"/>
          <w:szCs w:val="18"/>
        </w:rPr>
        <w:tab/>
      </w:r>
      <w:r w:rsidRPr="00711334">
        <w:rPr>
          <w:b/>
          <w:bCs/>
          <w:color w:val="000000"/>
          <w:sz w:val="18"/>
          <w:szCs w:val="18"/>
        </w:rPr>
        <w:tab/>
      </w:r>
      <w:r w:rsidRP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</w:r>
      <w:r w:rsidR="00711334">
        <w:rPr>
          <w:b/>
          <w:bCs/>
          <w:color w:val="000000"/>
          <w:sz w:val="18"/>
          <w:szCs w:val="18"/>
        </w:rPr>
        <w:tab/>
        <w:t xml:space="preserve">       </w:t>
      </w:r>
      <w:r w:rsidRPr="00711334">
        <w:rPr>
          <w:color w:val="000000"/>
          <w:sz w:val="20"/>
          <w:szCs w:val="20"/>
        </w:rPr>
        <w:t>Summer 2021</w:t>
      </w:r>
    </w:p>
    <w:p w14:paraId="370C4E71" w14:textId="77777777" w:rsidR="009F6418" w:rsidRDefault="00121FF2" w:rsidP="00E6514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711334">
        <w:rPr>
          <w:color w:val="000000"/>
          <w:sz w:val="18"/>
          <w:szCs w:val="18"/>
        </w:rPr>
        <w:t xml:space="preserve">Analyzed historical documents, maps, events, local news, </w:t>
      </w:r>
      <w:r w:rsidR="00711334">
        <w:rPr>
          <w:color w:val="000000"/>
          <w:sz w:val="18"/>
          <w:szCs w:val="18"/>
        </w:rPr>
        <w:t xml:space="preserve">current events, </w:t>
      </w:r>
      <w:r w:rsidRPr="00711334">
        <w:rPr>
          <w:color w:val="000000"/>
          <w:sz w:val="18"/>
          <w:szCs w:val="18"/>
        </w:rPr>
        <w:t xml:space="preserve">and more to determine cities transportation signatures – what do </w:t>
      </w:r>
      <w:r w:rsidR="00711334">
        <w:rPr>
          <w:color w:val="000000"/>
          <w:sz w:val="18"/>
          <w:szCs w:val="18"/>
        </w:rPr>
        <w:t>residents and tourists</w:t>
      </w:r>
      <w:r w:rsidRPr="00711334">
        <w:rPr>
          <w:color w:val="000000"/>
          <w:sz w:val="18"/>
          <w:szCs w:val="18"/>
        </w:rPr>
        <w:t xml:space="preserve"> use to get around the city in day to day life? </w:t>
      </w:r>
    </w:p>
    <w:p w14:paraId="02B9268C" w14:textId="3176D669" w:rsidR="00121FF2" w:rsidRPr="009F6418" w:rsidRDefault="00121FF2" w:rsidP="00E6514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9F6418">
        <w:rPr>
          <w:rFonts w:cstheme="minorHAnsi"/>
          <w:color w:val="000000"/>
          <w:sz w:val="18"/>
          <w:szCs w:val="18"/>
        </w:rPr>
        <w:t>Project fo</w:t>
      </w:r>
      <w:ins w:id="4" w:author="Vidul Dasan" w:date="2021-11-15T12:43:00Z">
        <w:r w:rsidRPr="009F6418">
          <w:rPr>
            <w:rFonts w:cstheme="minorHAnsi"/>
            <w:color w:val="000000"/>
            <w:sz w:val="18"/>
            <w:szCs w:val="18"/>
          </w:rPr>
          <w:t>c</w:t>
        </w:r>
      </w:ins>
      <w:del w:id="5" w:author="Vidul Dasan" w:date="2021-11-15T12:43:00Z">
        <w:r w:rsidRPr="009F6418" w:rsidDel="00C71F68">
          <w:rPr>
            <w:rFonts w:cstheme="minorHAnsi"/>
            <w:color w:val="000000"/>
            <w:sz w:val="18"/>
            <w:szCs w:val="18"/>
          </w:rPr>
          <w:delText>c</w:delText>
        </w:r>
      </w:del>
      <w:r w:rsidRPr="009F6418">
        <w:rPr>
          <w:rFonts w:cstheme="minorHAnsi"/>
          <w:color w:val="000000"/>
          <w:sz w:val="18"/>
          <w:szCs w:val="18"/>
        </w:rPr>
        <w:t>used on Thiruvananthapuram, Kerala; Seattle, Washington; and Venice, Italy.</w:t>
      </w:r>
    </w:p>
    <w:p w14:paraId="69EA32BE" w14:textId="1B20A0C5" w:rsidR="00121FF2" w:rsidRPr="00711334" w:rsidRDefault="00121FF2" w:rsidP="00E6514B">
      <w:p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r w:rsidRPr="00711334">
        <w:rPr>
          <w:b/>
          <w:bCs/>
          <w:sz w:val="20"/>
          <w:szCs w:val="20"/>
        </w:rPr>
        <w:t xml:space="preserve">Cleaning the Hudson River Superfund Site Project </w:t>
      </w:r>
      <w:r w:rsidRPr="00711334">
        <w:rPr>
          <w:b/>
          <w:bCs/>
          <w:sz w:val="20"/>
          <w:szCs w:val="20"/>
        </w:rPr>
        <w:tab/>
      </w:r>
      <w:r w:rsidRPr="00711334">
        <w:rPr>
          <w:b/>
          <w:bCs/>
          <w:sz w:val="20"/>
          <w:szCs w:val="20"/>
        </w:rPr>
        <w:tab/>
      </w:r>
      <w:r w:rsidRPr="00711334">
        <w:rPr>
          <w:b/>
          <w:bCs/>
          <w:sz w:val="20"/>
          <w:szCs w:val="20"/>
        </w:rPr>
        <w:tab/>
      </w:r>
      <w:r w:rsidRPr="00711334">
        <w:rPr>
          <w:b/>
          <w:bCs/>
          <w:sz w:val="20"/>
          <w:szCs w:val="20"/>
        </w:rPr>
        <w:tab/>
      </w:r>
      <w:r w:rsidRPr="00711334">
        <w:rPr>
          <w:b/>
          <w:bCs/>
          <w:sz w:val="20"/>
          <w:szCs w:val="20"/>
        </w:rPr>
        <w:tab/>
      </w:r>
      <w:r w:rsidR="00711334">
        <w:rPr>
          <w:b/>
          <w:bCs/>
          <w:sz w:val="20"/>
          <w:szCs w:val="20"/>
        </w:rPr>
        <w:tab/>
      </w:r>
      <w:r w:rsidR="00711334">
        <w:rPr>
          <w:b/>
          <w:bCs/>
          <w:sz w:val="20"/>
          <w:szCs w:val="20"/>
        </w:rPr>
        <w:tab/>
      </w:r>
      <w:r w:rsidR="00711334">
        <w:rPr>
          <w:b/>
          <w:bCs/>
          <w:sz w:val="20"/>
          <w:szCs w:val="20"/>
        </w:rPr>
        <w:tab/>
        <w:t xml:space="preserve">               </w:t>
      </w:r>
      <w:r w:rsidRPr="00711334">
        <w:rPr>
          <w:sz w:val="20"/>
          <w:szCs w:val="20"/>
        </w:rPr>
        <w:t>Fall 2020</w:t>
      </w:r>
    </w:p>
    <w:p w14:paraId="58A98F72" w14:textId="6F5B791A" w:rsidR="00121FF2" w:rsidRPr="00711334" w:rsidRDefault="00121FF2" w:rsidP="00E651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 w:rsidRPr="00711334">
        <w:rPr>
          <w:sz w:val="18"/>
          <w:szCs w:val="18"/>
        </w:rPr>
        <w:t>Determine</w:t>
      </w:r>
      <w:r w:rsidR="00672602" w:rsidRPr="00711334">
        <w:rPr>
          <w:sz w:val="18"/>
          <w:szCs w:val="18"/>
        </w:rPr>
        <w:t xml:space="preserve">d the </w:t>
      </w:r>
      <w:r w:rsidRPr="00711334">
        <w:rPr>
          <w:sz w:val="18"/>
          <w:szCs w:val="18"/>
        </w:rPr>
        <w:t>best microbe for bioremediation to clean PCB’s from the Hudson River Superfund site.</w:t>
      </w:r>
    </w:p>
    <w:p w14:paraId="61E3AD81" w14:textId="2043A6CE" w:rsidR="00121FF2" w:rsidRPr="00711334" w:rsidRDefault="00121FF2" w:rsidP="00E651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 w:rsidRPr="00711334">
        <w:rPr>
          <w:sz w:val="18"/>
          <w:szCs w:val="18"/>
        </w:rPr>
        <w:t>Analyze</w:t>
      </w:r>
      <w:r w:rsidR="00672602" w:rsidRPr="00711334">
        <w:rPr>
          <w:sz w:val="18"/>
          <w:szCs w:val="18"/>
        </w:rPr>
        <w:t>d</w:t>
      </w:r>
      <w:r w:rsidRPr="00711334">
        <w:rPr>
          <w:sz w:val="18"/>
          <w:szCs w:val="18"/>
        </w:rPr>
        <w:t xml:space="preserve"> the environment, microbe, and reaction pathways to determine the effectiveness of bioremediation at this site.  </w:t>
      </w:r>
    </w:p>
    <w:p w14:paraId="1CFF4B60" w14:textId="77777777" w:rsidR="00121FF2" w:rsidRPr="00A1444C" w:rsidRDefault="00121FF2" w:rsidP="00E6514B">
      <w:pPr>
        <w:contextualSpacing/>
        <w:rPr>
          <w:sz w:val="10"/>
          <w:szCs w:val="10"/>
        </w:rPr>
      </w:pPr>
    </w:p>
    <w:p w14:paraId="66A1C739" w14:textId="77777777" w:rsidR="00420513" w:rsidRPr="005B2E72" w:rsidRDefault="00420513" w:rsidP="00E6514B">
      <w:pPr>
        <w:contextualSpacing/>
        <w:rPr>
          <w:sz w:val="10"/>
          <w:szCs w:val="10"/>
        </w:rPr>
      </w:pPr>
    </w:p>
    <w:p w14:paraId="1E281E15" w14:textId="2E17F7B5" w:rsidR="00121FF2" w:rsidRPr="00ED0F38" w:rsidRDefault="00121FF2" w:rsidP="00E6514B">
      <w:pPr>
        <w:pBdr>
          <w:top w:val="nil"/>
          <w:left w:val="nil"/>
          <w:bottom w:val="single" w:sz="4" w:space="1" w:color="000000"/>
          <w:right w:val="nil"/>
          <w:between w:val="nil"/>
        </w:pBdr>
        <w:contextualSpacing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DEVELOPMENT</w:t>
      </w:r>
    </w:p>
    <w:p w14:paraId="0416C82D" w14:textId="1A03E699" w:rsidR="00121FF2" w:rsidRPr="005747AD" w:rsidRDefault="00121FF2" w:rsidP="00E6514B">
      <w:pPr>
        <w:autoSpaceDE w:val="0"/>
        <w:autoSpaceDN w:val="0"/>
        <w:adjustRightInd w:val="0"/>
        <w:contextualSpacing/>
        <w:rPr>
          <w:sz w:val="20"/>
          <w:szCs w:val="20"/>
        </w:rPr>
      </w:pPr>
      <w:r w:rsidRPr="005747AD">
        <w:rPr>
          <w:b/>
          <w:bCs/>
          <w:sz w:val="20"/>
          <w:szCs w:val="20"/>
        </w:rPr>
        <w:t>ASU Student Planning Association (SPA)</w:t>
      </w:r>
      <w:r w:rsidRPr="005747AD">
        <w:rPr>
          <w:b/>
          <w:bCs/>
          <w:sz w:val="20"/>
          <w:szCs w:val="20"/>
        </w:rPr>
        <w:tab/>
      </w:r>
      <w:r w:rsidR="005747AD">
        <w:rPr>
          <w:b/>
          <w:bCs/>
          <w:sz w:val="20"/>
          <w:szCs w:val="20"/>
        </w:rPr>
        <w:tab/>
      </w:r>
      <w:r w:rsidR="005747AD">
        <w:rPr>
          <w:b/>
          <w:bCs/>
          <w:sz w:val="20"/>
          <w:szCs w:val="20"/>
        </w:rPr>
        <w:tab/>
      </w:r>
      <w:r w:rsidR="005747AD">
        <w:rPr>
          <w:b/>
          <w:bCs/>
          <w:sz w:val="20"/>
          <w:szCs w:val="20"/>
        </w:rPr>
        <w:tab/>
      </w:r>
      <w:r w:rsidR="005747AD">
        <w:rPr>
          <w:b/>
          <w:bCs/>
          <w:sz w:val="20"/>
          <w:szCs w:val="20"/>
        </w:rPr>
        <w:tab/>
      </w:r>
      <w:r w:rsidR="005747AD">
        <w:rPr>
          <w:b/>
          <w:bCs/>
          <w:sz w:val="20"/>
          <w:szCs w:val="20"/>
        </w:rPr>
        <w:tab/>
        <w:t xml:space="preserve">                                         </w:t>
      </w:r>
      <w:r w:rsidR="005747AD">
        <w:rPr>
          <w:sz w:val="20"/>
          <w:szCs w:val="20"/>
        </w:rPr>
        <w:t>J</w:t>
      </w:r>
      <w:r w:rsidRPr="005747AD">
        <w:rPr>
          <w:sz w:val="20"/>
          <w:szCs w:val="20"/>
        </w:rPr>
        <w:t xml:space="preserve">an 2021 – </w:t>
      </w:r>
      <w:r w:rsidR="002D437A" w:rsidRPr="005747AD">
        <w:rPr>
          <w:sz w:val="20"/>
          <w:szCs w:val="20"/>
        </w:rPr>
        <w:t>May 2022</w:t>
      </w:r>
    </w:p>
    <w:p w14:paraId="790A10D4" w14:textId="11BD1769" w:rsidR="00121FF2" w:rsidRPr="005747AD" w:rsidRDefault="00121FF2" w:rsidP="00E651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5747AD">
        <w:rPr>
          <w:sz w:val="18"/>
          <w:szCs w:val="18"/>
        </w:rPr>
        <w:t>Workshops and seminars to prepare for AICP Certification</w:t>
      </w:r>
      <w:r w:rsidR="005747AD">
        <w:rPr>
          <w:sz w:val="18"/>
          <w:szCs w:val="18"/>
        </w:rPr>
        <w:t xml:space="preserve">. </w:t>
      </w:r>
    </w:p>
    <w:p w14:paraId="08AE6C82" w14:textId="44315410" w:rsidR="00350B3F" w:rsidRPr="005747AD" w:rsidRDefault="00350B3F" w:rsidP="00E6514B">
      <w:pPr>
        <w:contextualSpacing/>
        <w:rPr>
          <w:rFonts w:cs="Garamond-Bold"/>
          <w:sz w:val="20"/>
          <w:szCs w:val="21"/>
        </w:rPr>
      </w:pPr>
      <w:r w:rsidRPr="005747AD">
        <w:rPr>
          <w:rFonts w:cs="Garamond-Bold"/>
          <w:b/>
          <w:bCs/>
          <w:sz w:val="20"/>
          <w:szCs w:val="21"/>
        </w:rPr>
        <w:t xml:space="preserve">Central San’s Virtual Externship Program </w:t>
      </w:r>
      <w:r w:rsidRPr="005747AD">
        <w:rPr>
          <w:rFonts w:cs="Garamond-Bold"/>
          <w:sz w:val="20"/>
          <w:szCs w:val="21"/>
        </w:rPr>
        <w:tab/>
      </w:r>
      <w:r w:rsidRPr="005747AD">
        <w:rPr>
          <w:rFonts w:cs="Garamond-Bold"/>
          <w:sz w:val="20"/>
          <w:szCs w:val="21"/>
        </w:rPr>
        <w:tab/>
      </w:r>
      <w:r w:rsidRPr="005747AD">
        <w:rPr>
          <w:rFonts w:cs="Garamond-Bold"/>
          <w:sz w:val="20"/>
          <w:szCs w:val="21"/>
        </w:rPr>
        <w:tab/>
      </w:r>
      <w:r w:rsidRPr="005747AD">
        <w:rPr>
          <w:rFonts w:cs="Garamond-Bold"/>
          <w:sz w:val="20"/>
          <w:szCs w:val="21"/>
        </w:rPr>
        <w:tab/>
      </w:r>
      <w:r w:rsidR="005747AD">
        <w:rPr>
          <w:rFonts w:cs="Garamond-Bold"/>
          <w:sz w:val="20"/>
          <w:szCs w:val="21"/>
        </w:rPr>
        <w:tab/>
      </w:r>
      <w:r w:rsidR="005747AD">
        <w:rPr>
          <w:rFonts w:cs="Garamond-Bold"/>
          <w:sz w:val="20"/>
          <w:szCs w:val="21"/>
        </w:rPr>
        <w:tab/>
      </w:r>
      <w:r w:rsidR="005747AD">
        <w:rPr>
          <w:rFonts w:cs="Garamond-Bold"/>
          <w:sz w:val="20"/>
          <w:szCs w:val="21"/>
        </w:rPr>
        <w:tab/>
      </w:r>
      <w:r w:rsidR="005747AD">
        <w:rPr>
          <w:rFonts w:cs="Garamond-Bold"/>
          <w:sz w:val="20"/>
          <w:szCs w:val="21"/>
        </w:rPr>
        <w:tab/>
      </w:r>
      <w:r w:rsidR="005747AD">
        <w:rPr>
          <w:rFonts w:cs="Garamond-Bold"/>
          <w:sz w:val="20"/>
          <w:szCs w:val="21"/>
        </w:rPr>
        <w:tab/>
        <w:t xml:space="preserve">          </w:t>
      </w:r>
      <w:r w:rsidRPr="005747AD">
        <w:rPr>
          <w:rFonts w:cs="Garamond-Bold"/>
          <w:sz w:val="20"/>
          <w:szCs w:val="21"/>
        </w:rPr>
        <w:t>March 2022</w:t>
      </w:r>
    </w:p>
    <w:p w14:paraId="55B89015" w14:textId="041FADC6" w:rsidR="00350B3F" w:rsidRPr="005747AD" w:rsidRDefault="00350B3F" w:rsidP="00E6514B">
      <w:pPr>
        <w:pStyle w:val="ListParagraph"/>
        <w:numPr>
          <w:ilvl w:val="0"/>
          <w:numId w:val="8"/>
        </w:numPr>
        <w:spacing w:after="0" w:line="240" w:lineRule="auto"/>
        <w:rPr>
          <w:rFonts w:cs="Garamond-Bold"/>
          <w:sz w:val="18"/>
          <w:szCs w:val="19"/>
        </w:rPr>
      </w:pPr>
      <w:r w:rsidRPr="005747AD">
        <w:rPr>
          <w:rFonts w:cs="Garamond-Bold"/>
          <w:sz w:val="18"/>
          <w:szCs w:val="19"/>
        </w:rPr>
        <w:t xml:space="preserve">Work with the </w:t>
      </w:r>
      <w:r w:rsidRPr="005747AD">
        <w:rPr>
          <w:sz w:val="18"/>
          <w:szCs w:val="18"/>
        </w:rPr>
        <w:t xml:space="preserve">Central Contra Costa Sanitary District </w:t>
      </w:r>
      <w:r w:rsidRPr="005747AD">
        <w:rPr>
          <w:rFonts w:cs="Garamond-Bold"/>
          <w:sz w:val="18"/>
          <w:szCs w:val="19"/>
        </w:rPr>
        <w:t xml:space="preserve">to learn more about their </w:t>
      </w:r>
      <w:r w:rsidR="005747AD" w:rsidRPr="005747AD">
        <w:rPr>
          <w:rFonts w:cs="Garamond-Bold"/>
          <w:sz w:val="18"/>
          <w:szCs w:val="19"/>
        </w:rPr>
        <w:t>operations, engineering, administration, resource recovery, and environmental protection</w:t>
      </w:r>
      <w:r w:rsidR="005747AD">
        <w:rPr>
          <w:rFonts w:cs="Garamond-Bold"/>
          <w:sz w:val="18"/>
          <w:szCs w:val="19"/>
        </w:rPr>
        <w:t xml:space="preserve"> programs</w:t>
      </w:r>
      <w:r w:rsidR="005747AD" w:rsidRPr="005747AD">
        <w:rPr>
          <w:rFonts w:cs="Garamond-Bold"/>
          <w:sz w:val="18"/>
          <w:szCs w:val="19"/>
        </w:rPr>
        <w:t xml:space="preserve">.  </w:t>
      </w:r>
      <w:r w:rsidRPr="005747AD">
        <w:rPr>
          <w:rFonts w:cs="Garamond-Bold"/>
          <w:sz w:val="18"/>
          <w:szCs w:val="19"/>
        </w:rPr>
        <w:t xml:space="preserve"> </w:t>
      </w:r>
    </w:p>
    <w:p w14:paraId="123494D9" w14:textId="05C8E3ED" w:rsidR="00121FF2" w:rsidRPr="005747AD" w:rsidRDefault="00121FF2" w:rsidP="00E6514B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  <w:r w:rsidRP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>ASU Engineers Without Borders (EWB)</w:t>
      </w:r>
      <w:r w:rsidRP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P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</w:r>
      <w:r w:rsidR="005747AD">
        <w:rPr>
          <w:rFonts w:asciiTheme="minorHAnsi" w:hAnsiTheme="minorHAnsi" w:cstheme="minorBidi"/>
          <w:b/>
          <w:bCs/>
          <w:color w:val="auto"/>
          <w:sz w:val="20"/>
          <w:szCs w:val="20"/>
        </w:rPr>
        <w:tab/>
        <w:t xml:space="preserve">       </w:t>
      </w:r>
      <w:r w:rsidRPr="005747AD">
        <w:rPr>
          <w:rFonts w:asciiTheme="minorHAnsi" w:hAnsiTheme="minorHAnsi" w:cstheme="minorHAnsi"/>
          <w:sz w:val="20"/>
          <w:szCs w:val="20"/>
        </w:rPr>
        <w:t>Sept 2019 – April 2020</w:t>
      </w:r>
    </w:p>
    <w:p w14:paraId="063EF7D1" w14:textId="77777777" w:rsidR="00121FF2" w:rsidRPr="005747AD" w:rsidRDefault="00121FF2" w:rsidP="00E6514B">
      <w:pPr>
        <w:pStyle w:val="Default"/>
        <w:contextualSpacing/>
        <w:rPr>
          <w:rFonts w:asciiTheme="minorHAnsi" w:hAnsiTheme="minorHAnsi" w:cstheme="minorHAnsi"/>
          <w:color w:val="auto"/>
          <w:sz w:val="18"/>
          <w:szCs w:val="18"/>
        </w:rPr>
      </w:pPr>
      <w:r w:rsidRPr="005747AD">
        <w:rPr>
          <w:rFonts w:asciiTheme="minorHAnsi" w:hAnsiTheme="minorHAnsi" w:cstheme="minorHAnsi"/>
          <w:sz w:val="18"/>
          <w:szCs w:val="18"/>
        </w:rPr>
        <w:t xml:space="preserve">Worked in multidisciplinary teams to build a solar panel system </w:t>
      </w:r>
      <w:del w:id="6" w:author="Vidul Dasan" w:date="2021-11-15T12:34:00Z">
        <w:r w:rsidRPr="005747AD" w:rsidDel="004962D3">
          <w:rPr>
            <w:rFonts w:asciiTheme="minorHAnsi" w:hAnsiTheme="minorHAnsi" w:cstheme="minorHAnsi"/>
            <w:sz w:val="18"/>
            <w:szCs w:val="18"/>
          </w:rPr>
          <w:delText>which can power</w:delText>
        </w:r>
      </w:del>
      <w:ins w:id="7" w:author="Vidul Dasan" w:date="2021-11-15T12:34:00Z">
        <w:r w:rsidRPr="005747AD">
          <w:rPr>
            <w:rFonts w:asciiTheme="minorHAnsi" w:hAnsiTheme="minorHAnsi" w:cstheme="minorHAnsi"/>
            <w:sz w:val="18"/>
            <w:szCs w:val="18"/>
          </w:rPr>
          <w:t>to power</w:t>
        </w:r>
      </w:ins>
      <w:r w:rsidRPr="005747AD">
        <w:rPr>
          <w:rFonts w:asciiTheme="minorHAnsi" w:hAnsiTheme="minorHAnsi" w:cstheme="minorHAnsi"/>
          <w:sz w:val="18"/>
          <w:szCs w:val="18"/>
        </w:rPr>
        <w:t xml:space="preserve"> a home. </w:t>
      </w:r>
    </w:p>
    <w:p w14:paraId="38B5BC22" w14:textId="15D0858C" w:rsidR="00121FF2" w:rsidRPr="005747AD" w:rsidRDefault="00121FF2" w:rsidP="00E651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 w:rsidRPr="005747AD">
        <w:rPr>
          <w:rFonts w:cs="ArialMT"/>
          <w:sz w:val="18"/>
          <w:szCs w:val="17"/>
        </w:rPr>
        <w:t xml:space="preserve">Lead the team building the frame </w:t>
      </w:r>
      <w:r w:rsidR="00786523">
        <w:rPr>
          <w:rFonts w:cs="ArialMT"/>
          <w:sz w:val="18"/>
          <w:szCs w:val="17"/>
        </w:rPr>
        <w:t>which</w:t>
      </w:r>
      <w:r w:rsidRPr="005747AD">
        <w:rPr>
          <w:rFonts w:cs="ArialMT"/>
          <w:sz w:val="18"/>
          <w:szCs w:val="17"/>
        </w:rPr>
        <w:t xml:space="preserve"> ke</w:t>
      </w:r>
      <w:r w:rsidR="00786523">
        <w:rPr>
          <w:rFonts w:cs="ArialMT"/>
          <w:sz w:val="18"/>
          <w:szCs w:val="17"/>
        </w:rPr>
        <w:t>pt</w:t>
      </w:r>
      <w:r w:rsidRPr="005747AD">
        <w:rPr>
          <w:rFonts w:cs="ArialMT"/>
          <w:sz w:val="18"/>
          <w:szCs w:val="17"/>
        </w:rPr>
        <w:t xml:space="preserve"> the solar panels secured in variable environments. </w:t>
      </w:r>
    </w:p>
    <w:p w14:paraId="2EFF2876" w14:textId="3087E7BA" w:rsidR="00121FF2" w:rsidRPr="005747AD" w:rsidRDefault="00121FF2" w:rsidP="00E651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sz w:val="18"/>
          <w:szCs w:val="18"/>
        </w:rPr>
      </w:pPr>
      <w:r w:rsidRPr="005747AD">
        <w:rPr>
          <w:bCs/>
          <w:sz w:val="18"/>
          <w:szCs w:val="18"/>
        </w:rPr>
        <w:t>Coordinated with different teams to ensure that the components work</w:t>
      </w:r>
      <w:r w:rsidR="00786523">
        <w:rPr>
          <w:bCs/>
          <w:sz w:val="18"/>
          <w:szCs w:val="18"/>
        </w:rPr>
        <w:t xml:space="preserve">ed </w:t>
      </w:r>
      <w:r w:rsidRPr="005747AD">
        <w:rPr>
          <w:bCs/>
          <w:sz w:val="18"/>
          <w:szCs w:val="18"/>
        </w:rPr>
        <w:t xml:space="preserve">together and are completed on schedule. </w:t>
      </w:r>
    </w:p>
    <w:p w14:paraId="2C3F72CF" w14:textId="0FE3B4B3" w:rsidR="00626D5E" w:rsidRPr="005747AD" w:rsidRDefault="00121FF2" w:rsidP="00E651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sz w:val="18"/>
          <w:szCs w:val="18"/>
        </w:rPr>
      </w:pPr>
      <w:r w:rsidRPr="005747AD">
        <w:rPr>
          <w:bCs/>
          <w:sz w:val="18"/>
          <w:szCs w:val="18"/>
        </w:rPr>
        <w:t xml:space="preserve">Traveled to Shonto, Arizona and successfully installed the system. </w:t>
      </w:r>
    </w:p>
    <w:sectPr w:rsidR="00626D5E" w:rsidRPr="005747AD" w:rsidSect="002D6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2"/>
    <w:multiLevelType w:val="multilevel"/>
    <w:tmpl w:val="8448332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236637"/>
    <w:multiLevelType w:val="multilevel"/>
    <w:tmpl w:val="4468B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D75D6A"/>
    <w:multiLevelType w:val="hybridMultilevel"/>
    <w:tmpl w:val="E10C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9D2"/>
    <w:multiLevelType w:val="hybridMultilevel"/>
    <w:tmpl w:val="520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41369"/>
    <w:multiLevelType w:val="hybridMultilevel"/>
    <w:tmpl w:val="A0A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7F93"/>
    <w:multiLevelType w:val="hybridMultilevel"/>
    <w:tmpl w:val="FB26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E6892"/>
    <w:multiLevelType w:val="hybridMultilevel"/>
    <w:tmpl w:val="C7F8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C15E1"/>
    <w:multiLevelType w:val="hybridMultilevel"/>
    <w:tmpl w:val="FF0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C1666"/>
    <w:multiLevelType w:val="hybridMultilevel"/>
    <w:tmpl w:val="F724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7172"/>
    <w:multiLevelType w:val="hybridMultilevel"/>
    <w:tmpl w:val="44D2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067FC"/>
    <w:multiLevelType w:val="hybridMultilevel"/>
    <w:tmpl w:val="E01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661B"/>
    <w:multiLevelType w:val="hybridMultilevel"/>
    <w:tmpl w:val="DBAABF1E"/>
    <w:lvl w:ilvl="0" w:tplc="55C041EE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75E"/>
    <w:multiLevelType w:val="hybridMultilevel"/>
    <w:tmpl w:val="0A9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21B"/>
    <w:multiLevelType w:val="multilevel"/>
    <w:tmpl w:val="AF2A94B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683FF2"/>
    <w:multiLevelType w:val="hybridMultilevel"/>
    <w:tmpl w:val="B48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94FEF"/>
    <w:multiLevelType w:val="multilevel"/>
    <w:tmpl w:val="A2D2B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A3640A8"/>
    <w:multiLevelType w:val="hybridMultilevel"/>
    <w:tmpl w:val="5F8C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E2609"/>
    <w:multiLevelType w:val="hybridMultilevel"/>
    <w:tmpl w:val="25AA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B7E6E"/>
    <w:multiLevelType w:val="hybridMultilevel"/>
    <w:tmpl w:val="238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313D"/>
    <w:multiLevelType w:val="hybridMultilevel"/>
    <w:tmpl w:val="9F1EEFFC"/>
    <w:lvl w:ilvl="0" w:tplc="55C041EE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8DD"/>
    <w:multiLevelType w:val="hybridMultilevel"/>
    <w:tmpl w:val="741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C2A9D"/>
    <w:multiLevelType w:val="hybridMultilevel"/>
    <w:tmpl w:val="F2A6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60FBD"/>
    <w:multiLevelType w:val="hybridMultilevel"/>
    <w:tmpl w:val="0C64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17013">
    <w:abstractNumId w:val="16"/>
  </w:num>
  <w:num w:numId="2" w16cid:durableId="1532382805">
    <w:abstractNumId w:val="1"/>
  </w:num>
  <w:num w:numId="3" w16cid:durableId="56129027">
    <w:abstractNumId w:val="0"/>
  </w:num>
  <w:num w:numId="4" w16cid:durableId="736250251">
    <w:abstractNumId w:val="14"/>
  </w:num>
  <w:num w:numId="5" w16cid:durableId="618535031">
    <w:abstractNumId w:val="9"/>
  </w:num>
  <w:num w:numId="6" w16cid:durableId="1186557789">
    <w:abstractNumId w:val="20"/>
  </w:num>
  <w:num w:numId="7" w16cid:durableId="641539248">
    <w:abstractNumId w:val="12"/>
  </w:num>
  <w:num w:numId="8" w16cid:durableId="224528946">
    <w:abstractNumId w:val="10"/>
  </w:num>
  <w:num w:numId="9" w16cid:durableId="549389891">
    <w:abstractNumId w:val="15"/>
  </w:num>
  <w:num w:numId="10" w16cid:durableId="613173472">
    <w:abstractNumId w:val="3"/>
  </w:num>
  <w:num w:numId="11" w16cid:durableId="519977145">
    <w:abstractNumId w:val="17"/>
  </w:num>
  <w:num w:numId="12" w16cid:durableId="1256552634">
    <w:abstractNumId w:val="18"/>
  </w:num>
  <w:num w:numId="13" w16cid:durableId="758983459">
    <w:abstractNumId w:val="13"/>
  </w:num>
  <w:num w:numId="14" w16cid:durableId="1710648123">
    <w:abstractNumId w:val="5"/>
  </w:num>
  <w:num w:numId="15" w16cid:durableId="926578976">
    <w:abstractNumId w:val="21"/>
  </w:num>
  <w:num w:numId="16" w16cid:durableId="1140609917">
    <w:abstractNumId w:val="22"/>
  </w:num>
  <w:num w:numId="17" w16cid:durableId="637228400">
    <w:abstractNumId w:val="23"/>
  </w:num>
  <w:num w:numId="18" w16cid:durableId="382948293">
    <w:abstractNumId w:val="19"/>
  </w:num>
  <w:num w:numId="19" w16cid:durableId="1486118804">
    <w:abstractNumId w:val="4"/>
  </w:num>
  <w:num w:numId="20" w16cid:durableId="47077671">
    <w:abstractNumId w:val="2"/>
  </w:num>
  <w:num w:numId="21" w16cid:durableId="1246574485">
    <w:abstractNumId w:val="11"/>
  </w:num>
  <w:num w:numId="22" w16cid:durableId="1631283962">
    <w:abstractNumId w:val="6"/>
  </w:num>
  <w:num w:numId="23" w16cid:durableId="706836139">
    <w:abstractNumId w:val="7"/>
  </w:num>
  <w:num w:numId="24" w16cid:durableId="136559937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ul Dasan">
    <w15:presenceInfo w15:providerId="Windows Live" w15:userId="15e1f685367b84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2"/>
    <w:rsid w:val="0000241D"/>
    <w:rsid w:val="00007DE3"/>
    <w:rsid w:val="00024C50"/>
    <w:rsid w:val="00024D1F"/>
    <w:rsid w:val="000262A5"/>
    <w:rsid w:val="00027D23"/>
    <w:rsid w:val="000377B3"/>
    <w:rsid w:val="00065286"/>
    <w:rsid w:val="0007321C"/>
    <w:rsid w:val="00081128"/>
    <w:rsid w:val="000931EC"/>
    <w:rsid w:val="000A4B7D"/>
    <w:rsid w:val="000A61D8"/>
    <w:rsid w:val="000C1F1A"/>
    <w:rsid w:val="000D2CB4"/>
    <w:rsid w:val="000D7BE8"/>
    <w:rsid w:val="000E0DD2"/>
    <w:rsid w:val="000F4012"/>
    <w:rsid w:val="000F7AA6"/>
    <w:rsid w:val="001140A8"/>
    <w:rsid w:val="00121FF2"/>
    <w:rsid w:val="0012792A"/>
    <w:rsid w:val="001441B7"/>
    <w:rsid w:val="00153D97"/>
    <w:rsid w:val="00154147"/>
    <w:rsid w:val="001616FC"/>
    <w:rsid w:val="00164B0C"/>
    <w:rsid w:val="001674EC"/>
    <w:rsid w:val="00182924"/>
    <w:rsid w:val="0018526E"/>
    <w:rsid w:val="001A4688"/>
    <w:rsid w:val="001B66F6"/>
    <w:rsid w:val="001B7C5D"/>
    <w:rsid w:val="001D2C15"/>
    <w:rsid w:val="001D2FA1"/>
    <w:rsid w:val="001F50BD"/>
    <w:rsid w:val="00221AEC"/>
    <w:rsid w:val="002232E9"/>
    <w:rsid w:val="00233583"/>
    <w:rsid w:val="00234FA7"/>
    <w:rsid w:val="00250070"/>
    <w:rsid w:val="0025278A"/>
    <w:rsid w:val="00253932"/>
    <w:rsid w:val="00254802"/>
    <w:rsid w:val="00264D06"/>
    <w:rsid w:val="00274583"/>
    <w:rsid w:val="002748ED"/>
    <w:rsid w:val="00282470"/>
    <w:rsid w:val="00295313"/>
    <w:rsid w:val="002D3C53"/>
    <w:rsid w:val="002D437A"/>
    <w:rsid w:val="002D56F0"/>
    <w:rsid w:val="002D6162"/>
    <w:rsid w:val="002F0505"/>
    <w:rsid w:val="002F2C5B"/>
    <w:rsid w:val="00337DE5"/>
    <w:rsid w:val="00350B3F"/>
    <w:rsid w:val="00355675"/>
    <w:rsid w:val="003564D4"/>
    <w:rsid w:val="00360292"/>
    <w:rsid w:val="0037501F"/>
    <w:rsid w:val="00380313"/>
    <w:rsid w:val="003826FA"/>
    <w:rsid w:val="00385196"/>
    <w:rsid w:val="003C67EC"/>
    <w:rsid w:val="003E3A80"/>
    <w:rsid w:val="004011B3"/>
    <w:rsid w:val="00402B2A"/>
    <w:rsid w:val="004125D7"/>
    <w:rsid w:val="00420513"/>
    <w:rsid w:val="00420F7F"/>
    <w:rsid w:val="00431231"/>
    <w:rsid w:val="00444571"/>
    <w:rsid w:val="00460DA0"/>
    <w:rsid w:val="00484B37"/>
    <w:rsid w:val="00485362"/>
    <w:rsid w:val="0048772B"/>
    <w:rsid w:val="004962D3"/>
    <w:rsid w:val="004A179A"/>
    <w:rsid w:val="004A6546"/>
    <w:rsid w:val="004C0837"/>
    <w:rsid w:val="004C6136"/>
    <w:rsid w:val="004C72A6"/>
    <w:rsid w:val="004D006A"/>
    <w:rsid w:val="004E303C"/>
    <w:rsid w:val="004F1597"/>
    <w:rsid w:val="004F3AAE"/>
    <w:rsid w:val="004F3FBF"/>
    <w:rsid w:val="00506EF6"/>
    <w:rsid w:val="0053113B"/>
    <w:rsid w:val="00537B74"/>
    <w:rsid w:val="00544890"/>
    <w:rsid w:val="005464A5"/>
    <w:rsid w:val="00556678"/>
    <w:rsid w:val="005708E4"/>
    <w:rsid w:val="005747AD"/>
    <w:rsid w:val="00577418"/>
    <w:rsid w:val="00595396"/>
    <w:rsid w:val="005954B6"/>
    <w:rsid w:val="005A14AB"/>
    <w:rsid w:val="005A3DE7"/>
    <w:rsid w:val="005A5417"/>
    <w:rsid w:val="005B2E72"/>
    <w:rsid w:val="005B6229"/>
    <w:rsid w:val="005C458B"/>
    <w:rsid w:val="005C4C73"/>
    <w:rsid w:val="005D6C84"/>
    <w:rsid w:val="005E1077"/>
    <w:rsid w:val="005F5F0F"/>
    <w:rsid w:val="00602CF2"/>
    <w:rsid w:val="006072F0"/>
    <w:rsid w:val="00614B68"/>
    <w:rsid w:val="00625A02"/>
    <w:rsid w:val="00626D5E"/>
    <w:rsid w:val="006302EF"/>
    <w:rsid w:val="00631FA5"/>
    <w:rsid w:val="006348E1"/>
    <w:rsid w:val="00650DA5"/>
    <w:rsid w:val="006510B9"/>
    <w:rsid w:val="00662882"/>
    <w:rsid w:val="006633B1"/>
    <w:rsid w:val="00670632"/>
    <w:rsid w:val="00672602"/>
    <w:rsid w:val="00676002"/>
    <w:rsid w:val="00686D8C"/>
    <w:rsid w:val="00691A65"/>
    <w:rsid w:val="006B0C78"/>
    <w:rsid w:val="006C61A4"/>
    <w:rsid w:val="006D16DA"/>
    <w:rsid w:val="006E1BDE"/>
    <w:rsid w:val="006E7C70"/>
    <w:rsid w:val="006F260C"/>
    <w:rsid w:val="006F35E3"/>
    <w:rsid w:val="00707A62"/>
    <w:rsid w:val="00711334"/>
    <w:rsid w:val="00716C67"/>
    <w:rsid w:val="007331CC"/>
    <w:rsid w:val="00737777"/>
    <w:rsid w:val="00747C27"/>
    <w:rsid w:val="00773B2C"/>
    <w:rsid w:val="007765B8"/>
    <w:rsid w:val="007838FD"/>
    <w:rsid w:val="00786523"/>
    <w:rsid w:val="00790203"/>
    <w:rsid w:val="007A1651"/>
    <w:rsid w:val="007B3C6B"/>
    <w:rsid w:val="007C114B"/>
    <w:rsid w:val="007C3667"/>
    <w:rsid w:val="007C7049"/>
    <w:rsid w:val="007D0EA7"/>
    <w:rsid w:val="007F0258"/>
    <w:rsid w:val="007F3B90"/>
    <w:rsid w:val="007F43C6"/>
    <w:rsid w:val="007F5D7A"/>
    <w:rsid w:val="00800993"/>
    <w:rsid w:val="008054BD"/>
    <w:rsid w:val="00811189"/>
    <w:rsid w:val="008113D5"/>
    <w:rsid w:val="00835210"/>
    <w:rsid w:val="00873556"/>
    <w:rsid w:val="00875F3D"/>
    <w:rsid w:val="00884564"/>
    <w:rsid w:val="00892B1D"/>
    <w:rsid w:val="0089777E"/>
    <w:rsid w:val="008A34BA"/>
    <w:rsid w:val="008A58A2"/>
    <w:rsid w:val="008A6760"/>
    <w:rsid w:val="008C3788"/>
    <w:rsid w:val="008C6957"/>
    <w:rsid w:val="008C6D8B"/>
    <w:rsid w:val="008D6D91"/>
    <w:rsid w:val="008E0667"/>
    <w:rsid w:val="008E1848"/>
    <w:rsid w:val="008E239D"/>
    <w:rsid w:val="008E5593"/>
    <w:rsid w:val="008F1ADE"/>
    <w:rsid w:val="008F51D5"/>
    <w:rsid w:val="009005C6"/>
    <w:rsid w:val="00901561"/>
    <w:rsid w:val="0091779B"/>
    <w:rsid w:val="00936E42"/>
    <w:rsid w:val="00957C78"/>
    <w:rsid w:val="00957C9A"/>
    <w:rsid w:val="009776B9"/>
    <w:rsid w:val="00985869"/>
    <w:rsid w:val="00994AA5"/>
    <w:rsid w:val="009F6418"/>
    <w:rsid w:val="009F665D"/>
    <w:rsid w:val="00A0710C"/>
    <w:rsid w:val="00A1444C"/>
    <w:rsid w:val="00A37A1D"/>
    <w:rsid w:val="00A54D80"/>
    <w:rsid w:val="00A61327"/>
    <w:rsid w:val="00A832D9"/>
    <w:rsid w:val="00A8543E"/>
    <w:rsid w:val="00A945DB"/>
    <w:rsid w:val="00A9751B"/>
    <w:rsid w:val="00AA5DC6"/>
    <w:rsid w:val="00AA6869"/>
    <w:rsid w:val="00AB7866"/>
    <w:rsid w:val="00AC6C3B"/>
    <w:rsid w:val="00AD604D"/>
    <w:rsid w:val="00AD6B95"/>
    <w:rsid w:val="00AE44A4"/>
    <w:rsid w:val="00AE48EC"/>
    <w:rsid w:val="00B06C67"/>
    <w:rsid w:val="00B16821"/>
    <w:rsid w:val="00B26CBE"/>
    <w:rsid w:val="00B36797"/>
    <w:rsid w:val="00B44E7D"/>
    <w:rsid w:val="00B617A1"/>
    <w:rsid w:val="00B70EA3"/>
    <w:rsid w:val="00B72A30"/>
    <w:rsid w:val="00B802B9"/>
    <w:rsid w:val="00B86322"/>
    <w:rsid w:val="00B92F36"/>
    <w:rsid w:val="00BA12BC"/>
    <w:rsid w:val="00BA4B1E"/>
    <w:rsid w:val="00BB0FC3"/>
    <w:rsid w:val="00BC7B16"/>
    <w:rsid w:val="00BD31F8"/>
    <w:rsid w:val="00BD6EE0"/>
    <w:rsid w:val="00BE4014"/>
    <w:rsid w:val="00BE7ABE"/>
    <w:rsid w:val="00BF21B6"/>
    <w:rsid w:val="00BF3ACD"/>
    <w:rsid w:val="00BF7C92"/>
    <w:rsid w:val="00C01C71"/>
    <w:rsid w:val="00C059B8"/>
    <w:rsid w:val="00C15002"/>
    <w:rsid w:val="00C23210"/>
    <w:rsid w:val="00C256F3"/>
    <w:rsid w:val="00C41944"/>
    <w:rsid w:val="00C534AE"/>
    <w:rsid w:val="00C62722"/>
    <w:rsid w:val="00C64DF2"/>
    <w:rsid w:val="00C6615D"/>
    <w:rsid w:val="00C71F68"/>
    <w:rsid w:val="00C749C6"/>
    <w:rsid w:val="00C83259"/>
    <w:rsid w:val="00CA0C58"/>
    <w:rsid w:val="00CA1257"/>
    <w:rsid w:val="00CC2999"/>
    <w:rsid w:val="00D008E0"/>
    <w:rsid w:val="00D02584"/>
    <w:rsid w:val="00D2049C"/>
    <w:rsid w:val="00D2141E"/>
    <w:rsid w:val="00D35F2F"/>
    <w:rsid w:val="00D44BC8"/>
    <w:rsid w:val="00D53A73"/>
    <w:rsid w:val="00D665F4"/>
    <w:rsid w:val="00D72783"/>
    <w:rsid w:val="00D75C81"/>
    <w:rsid w:val="00D84F57"/>
    <w:rsid w:val="00D9531D"/>
    <w:rsid w:val="00DC2037"/>
    <w:rsid w:val="00DD4714"/>
    <w:rsid w:val="00DF0D29"/>
    <w:rsid w:val="00DF2AF6"/>
    <w:rsid w:val="00E356E0"/>
    <w:rsid w:val="00E46CCC"/>
    <w:rsid w:val="00E52E0C"/>
    <w:rsid w:val="00E5593A"/>
    <w:rsid w:val="00E6103D"/>
    <w:rsid w:val="00E6514B"/>
    <w:rsid w:val="00E66AE6"/>
    <w:rsid w:val="00E74C0D"/>
    <w:rsid w:val="00E75D49"/>
    <w:rsid w:val="00E77D0E"/>
    <w:rsid w:val="00E83109"/>
    <w:rsid w:val="00E86D8D"/>
    <w:rsid w:val="00E95FEC"/>
    <w:rsid w:val="00EA6537"/>
    <w:rsid w:val="00EB658D"/>
    <w:rsid w:val="00EC1D00"/>
    <w:rsid w:val="00EC210D"/>
    <w:rsid w:val="00EC244A"/>
    <w:rsid w:val="00ED0F38"/>
    <w:rsid w:val="00ED4DA5"/>
    <w:rsid w:val="00EF4EEA"/>
    <w:rsid w:val="00F01BBD"/>
    <w:rsid w:val="00F34429"/>
    <w:rsid w:val="00F40D0D"/>
    <w:rsid w:val="00F44AA7"/>
    <w:rsid w:val="00F529C8"/>
    <w:rsid w:val="00F52DEB"/>
    <w:rsid w:val="00F54F5E"/>
    <w:rsid w:val="00F56333"/>
    <w:rsid w:val="00FA256C"/>
    <w:rsid w:val="00FB4BB1"/>
    <w:rsid w:val="00FB6709"/>
    <w:rsid w:val="00FC30AA"/>
    <w:rsid w:val="00FC3457"/>
    <w:rsid w:val="00FC4622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9E50"/>
  <w15:docId w15:val="{B2F6ED9B-716F-435C-980B-DF71946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  <w:style w:type="character" w:customStyle="1" w:styleId="vanity-namedomain">
    <w:name w:val="vanity-name__domain"/>
    <w:basedOn w:val="DefaultParagraphFont"/>
    <w:rsid w:val="00595396"/>
  </w:style>
  <w:style w:type="character" w:customStyle="1" w:styleId="break-words">
    <w:name w:val="break-words"/>
    <w:basedOn w:val="DefaultParagraphFont"/>
    <w:rsid w:val="0059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C6E0-E0F0-4C6A-8DBE-5D338370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dc:description>May 13, 2020</dc:description>
  <cp:lastModifiedBy>Vidul Dasan</cp:lastModifiedBy>
  <cp:revision>7</cp:revision>
  <cp:lastPrinted>2022-07-11T20:37:00Z</cp:lastPrinted>
  <dcterms:created xsi:type="dcterms:W3CDTF">2022-07-11T19:46:00Z</dcterms:created>
  <dcterms:modified xsi:type="dcterms:W3CDTF">2022-07-11T20:41:00Z</dcterms:modified>
</cp:coreProperties>
</file>